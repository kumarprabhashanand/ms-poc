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2AF1D" w14:textId="77777777" w:rsidR="00CC2F85" w:rsidRDefault="001615D6" w:rsidP="00376194">
      <w:pPr>
        <w:pStyle w:val="Title"/>
      </w:pPr>
      <w:r>
        <w:t xml:space="preserve">Microservices </w:t>
      </w:r>
      <w:r w:rsidR="00CC2F85">
        <w:t>Guide</w:t>
      </w:r>
    </w:p>
    <w:p w14:paraId="5704DF99" w14:textId="77777777" w:rsidR="00E04440" w:rsidRDefault="00CC2F85" w:rsidP="00E04440">
      <w:pPr>
        <w:pStyle w:val="Subtitle"/>
      </w:pPr>
      <w:r w:rsidRPr="00CC2F85">
        <w:rPr>
          <w:sz w:val="36"/>
          <w:szCs w:val="36"/>
        </w:rPr>
        <w:t xml:space="preserve">Development and </w:t>
      </w:r>
      <w:r>
        <w:rPr>
          <w:sz w:val="36"/>
          <w:szCs w:val="36"/>
        </w:rPr>
        <w:t>Deployment</w:t>
      </w:r>
    </w:p>
    <w:p w14:paraId="7102D848" w14:textId="77777777" w:rsidR="005F1378" w:rsidRDefault="005F1378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</w:p>
    <w:p w14:paraId="15302AFC" w14:textId="77777777" w:rsidR="005F1378" w:rsidRDefault="005F1378" w:rsidP="005F137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546717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DBD84" w14:textId="77777777" w:rsidR="00153345" w:rsidRDefault="00153345">
          <w:pPr>
            <w:pStyle w:val="TOCHeading"/>
          </w:pPr>
          <w:r>
            <w:t>Contents</w:t>
          </w:r>
          <w:bookmarkStart w:id="0" w:name="_GoBack"/>
          <w:bookmarkEnd w:id="0"/>
        </w:p>
        <w:p w14:paraId="78150E67" w14:textId="77777777" w:rsidR="00A36C09" w:rsidRDefault="0015334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26104" w:history="1">
            <w:r w:rsidR="00A36C09" w:rsidRPr="00762714">
              <w:rPr>
                <w:rStyle w:val="Hyperlink"/>
                <w:noProof/>
              </w:rPr>
              <w:t>Step 1: Create Eureka Server - Service</w:t>
            </w:r>
            <w:r w:rsidR="00A36C09">
              <w:rPr>
                <w:noProof/>
                <w:webHidden/>
              </w:rPr>
              <w:tab/>
            </w:r>
            <w:r w:rsidR="00A36C09">
              <w:rPr>
                <w:noProof/>
                <w:webHidden/>
              </w:rPr>
              <w:fldChar w:fldCharType="begin"/>
            </w:r>
            <w:r w:rsidR="00A36C09">
              <w:rPr>
                <w:noProof/>
                <w:webHidden/>
              </w:rPr>
              <w:instrText xml:space="preserve"> PAGEREF _Toc510626104 \h </w:instrText>
            </w:r>
            <w:r w:rsidR="00A36C09">
              <w:rPr>
                <w:noProof/>
                <w:webHidden/>
              </w:rPr>
            </w:r>
            <w:r w:rsidR="00A36C09">
              <w:rPr>
                <w:noProof/>
                <w:webHidden/>
              </w:rPr>
              <w:fldChar w:fldCharType="separate"/>
            </w:r>
            <w:r w:rsidR="00A36C09">
              <w:rPr>
                <w:noProof/>
                <w:webHidden/>
              </w:rPr>
              <w:t>3</w:t>
            </w:r>
            <w:r w:rsidR="00A36C09">
              <w:rPr>
                <w:noProof/>
                <w:webHidden/>
              </w:rPr>
              <w:fldChar w:fldCharType="end"/>
            </w:r>
          </w:hyperlink>
        </w:p>
        <w:p w14:paraId="5AD6700A" w14:textId="77777777" w:rsidR="00A36C09" w:rsidRDefault="00A36C0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510626105" w:history="1">
            <w:r w:rsidRPr="00762714">
              <w:rPr>
                <w:rStyle w:val="Hyperlink"/>
                <w:noProof/>
              </w:rPr>
              <w:t>Step 2: Create Zuul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1BC0" w14:textId="77777777" w:rsidR="00A36C09" w:rsidRDefault="00A36C0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510626106" w:history="1">
            <w:r w:rsidRPr="00762714">
              <w:rPr>
                <w:rStyle w:val="Hyperlink"/>
                <w:noProof/>
              </w:rPr>
              <w:t>Step 3: Create Business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69913" w14:textId="77777777" w:rsidR="00A36C09" w:rsidRDefault="00A36C0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510626107" w:history="1">
            <w:r w:rsidRPr="00762714">
              <w:rPr>
                <w:rStyle w:val="Hyperlink"/>
                <w:noProof/>
              </w:rPr>
              <w:t>Step 4: Create Turbine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3F5A" w14:textId="77777777" w:rsidR="00A36C09" w:rsidRDefault="00A36C09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510626108" w:history="1">
            <w:r w:rsidRPr="00762714">
              <w:rPr>
                <w:rStyle w:val="Hyperlink"/>
                <w:noProof/>
              </w:rPr>
              <w:t>Step 5: Deployment on Docker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A242F" w14:textId="77777777" w:rsidR="00A36C09" w:rsidRDefault="00A36C0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510626109" w:history="1">
            <w:r w:rsidRPr="00762714">
              <w:rPr>
                <w:rStyle w:val="Hyperlink"/>
                <w:noProof/>
              </w:rPr>
              <w:t>Build Jar files for each spring boot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D34E" w14:textId="77777777" w:rsidR="00A36C09" w:rsidRDefault="00A36C0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510626110" w:history="1">
            <w:r w:rsidRPr="00762714">
              <w:rPr>
                <w:rStyle w:val="Hyperlink"/>
                <w:noProof/>
              </w:rPr>
              <w:t>Create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9129B" w14:textId="77777777" w:rsidR="00A36C09" w:rsidRDefault="00A36C0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510626111" w:history="1">
            <w:r w:rsidRPr="00762714">
              <w:rPr>
                <w:rStyle w:val="Hyperlink"/>
                <w:noProof/>
              </w:rPr>
              <w:t>Build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B91C8" w14:textId="77777777" w:rsidR="00A36C09" w:rsidRDefault="00A36C0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510626112" w:history="1">
            <w:r w:rsidRPr="00762714">
              <w:rPr>
                <w:rStyle w:val="Hyperlink"/>
                <w:noProof/>
              </w:rPr>
              <w:t>Run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9ED0" w14:textId="77777777" w:rsidR="00A36C09" w:rsidRDefault="00A36C0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510626113" w:history="1">
            <w:r w:rsidRPr="00762714">
              <w:rPr>
                <w:rStyle w:val="Hyperlink"/>
                <w:noProof/>
              </w:rPr>
              <w:t>Important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D86BF" w14:textId="77777777" w:rsidR="00A36C09" w:rsidRDefault="00A36C0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510626114" w:history="1">
            <w:r w:rsidRPr="00762714">
              <w:rPr>
                <w:rStyle w:val="Hyperlink"/>
                <w:noProof/>
              </w:rPr>
              <w:t>Current URL Configurations: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50E3" w14:textId="77777777" w:rsidR="00A36C09" w:rsidRDefault="00A36C0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510626115" w:history="1">
            <w:r w:rsidRPr="00762714">
              <w:rPr>
                <w:rStyle w:val="Hyperlink"/>
                <w:noProof/>
              </w:rPr>
              <w:t>Docker Executed 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_Toc510626115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285C" w14:textId="77777777" w:rsidR="00153345" w:rsidRDefault="00153345">
          <w:r>
            <w:rPr>
              <w:b/>
              <w:bCs/>
              <w:noProof/>
            </w:rPr>
            <w:fldChar w:fldCharType="end"/>
          </w:r>
        </w:p>
      </w:sdtContent>
    </w:sdt>
    <w:p w14:paraId="526F52BF" w14:textId="77777777" w:rsidR="00951169" w:rsidRDefault="00C8758C" w:rsidP="00C8758C">
      <w:r>
        <w:br w:type="page"/>
      </w:r>
    </w:p>
    <w:p w14:paraId="13C65703" w14:textId="0B970F04" w:rsidR="00B12BFB" w:rsidRDefault="00C8758C" w:rsidP="004F7791">
      <w:pPr>
        <w:pStyle w:val="Heading1"/>
        <w:spacing w:before="0"/>
      </w:pPr>
      <w:bookmarkStart w:id="1" w:name="_Toc510626104"/>
      <w:r>
        <w:lastRenderedPageBreak/>
        <w:t>Step 1: Create Eureka Server</w:t>
      </w:r>
      <w:r w:rsidR="00BB2F23">
        <w:t xml:space="preserve"> - Service</w:t>
      </w:r>
      <w:bookmarkEnd w:id="1"/>
    </w:p>
    <w:p w14:paraId="3B04B79A" w14:textId="77777777" w:rsidR="006A6A5C" w:rsidRDefault="006A6A5C" w:rsidP="00BC7086">
      <w:pPr>
        <w:spacing w:after="0"/>
      </w:pPr>
    </w:p>
    <w:p w14:paraId="3F045A8C" w14:textId="6F4C007C" w:rsidR="00B93B22" w:rsidRDefault="00B93B22" w:rsidP="009B6A9F">
      <w:pPr>
        <w:spacing w:after="0"/>
        <w:rPr>
          <w:b/>
          <w:i/>
        </w:rPr>
      </w:pPr>
      <w:r w:rsidRPr="005377D7">
        <w:rPr>
          <w:b/>
          <w:i/>
        </w:rPr>
        <w:t>Dependency:</w:t>
      </w:r>
      <w:r w:rsidR="00C2392F" w:rsidRPr="005377D7">
        <w:rPr>
          <w:b/>
          <w:i/>
        </w:rPr>
        <w:t xml:space="preserve"> pom.xml</w:t>
      </w:r>
    </w:p>
    <w:p w14:paraId="627305FC" w14:textId="77777777" w:rsidR="009B6A9F" w:rsidRDefault="009B6A9F" w:rsidP="009B6A9F">
      <w:pPr>
        <w:spacing w:after="0"/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6104" w14:paraId="23FAFCD8" w14:textId="77777777" w:rsidTr="001322AC">
        <w:tc>
          <w:tcPr>
            <w:tcW w:w="10456" w:type="dxa"/>
            <w:shd w:val="clear" w:color="auto" w:fill="F2F2F2" w:themeFill="background1" w:themeFillShade="F2"/>
          </w:tcPr>
          <w:p w14:paraId="6E785668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>&lt;?xml version="1.0" encoding="UTF-8"?&gt;</w:t>
            </w:r>
          </w:p>
          <w:p w14:paraId="1997B843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>&lt;project xmlns="http://maven.apache.org/POM/4.0.0" xmlns:xsi="http://www.w3.org/2001/XMLSchema-instance"</w:t>
            </w:r>
          </w:p>
          <w:p w14:paraId="6C84AC24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xsi:schemaLocation="http://maven.apache.org/POM/4.0.0 http://maven.apache.org/xsd/maven-4.0.0.xsd"&gt;</w:t>
            </w:r>
          </w:p>
          <w:p w14:paraId="38CCDE0F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&lt;modelVersion&gt;4.0.0&lt;/modelVersion&gt;</w:t>
            </w:r>
          </w:p>
          <w:p w14:paraId="266FBE64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</w:p>
          <w:p w14:paraId="27E7CD1C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&lt;groupId&gt;kpit.poc&lt;/groupId&gt;</w:t>
            </w:r>
          </w:p>
          <w:p w14:paraId="02B4694B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&lt;artifactId&gt;ms-eureka-server&lt;/artifactId&gt;</w:t>
            </w:r>
          </w:p>
          <w:p w14:paraId="5E38059C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&lt;version&gt;0.0.1-SNAPSHOT&lt;/version&gt;</w:t>
            </w:r>
          </w:p>
          <w:p w14:paraId="263C27B0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&lt;packaging&gt;jar&lt;/packaging&gt;</w:t>
            </w:r>
          </w:p>
          <w:p w14:paraId="6CCB58A3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</w:p>
          <w:p w14:paraId="50144CEA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&lt;name&gt;ms-eureka-server&lt;/name&gt;</w:t>
            </w:r>
          </w:p>
          <w:p w14:paraId="35D795D5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&lt;description&gt;Eureka server for POC&lt;/description&gt;</w:t>
            </w:r>
          </w:p>
          <w:p w14:paraId="2A9BEAA4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</w:p>
          <w:p w14:paraId="3A855C63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&lt;parent&gt;</w:t>
            </w:r>
          </w:p>
          <w:p w14:paraId="29360E65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19D2F6A9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&lt;artifactId&gt;spring-boot-starter-parent&lt;/artifactId&gt;</w:t>
            </w:r>
          </w:p>
          <w:p w14:paraId="4D4D6D30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&lt;version&gt;2.0.0.RELEASE&lt;/version&gt;</w:t>
            </w:r>
          </w:p>
          <w:p w14:paraId="2E62A254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&lt;relativePath/&gt; &lt;!-- lookup parent from repository --&gt;</w:t>
            </w:r>
          </w:p>
          <w:p w14:paraId="55623276" w14:textId="6E44116A" w:rsidR="00102C1F" w:rsidRPr="005878D7" w:rsidRDefault="00E66470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&lt;/parent&gt;</w:t>
            </w:r>
          </w:p>
          <w:p w14:paraId="3336C3B7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&lt;properties&gt;</w:t>
            </w:r>
          </w:p>
          <w:p w14:paraId="56FF1E11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&lt;project.build.sourceEncoding&gt;UTF-8&lt;/project.build.sourceEncoding&gt;</w:t>
            </w:r>
          </w:p>
          <w:p w14:paraId="1431632C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&lt;project.reporting.outputEncoding&gt;UTF-8&lt;/project.reporting.outputEncoding&gt;</w:t>
            </w:r>
          </w:p>
          <w:p w14:paraId="45B63F2A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&lt;java.version&gt;1.8&lt;/java.version&gt;</w:t>
            </w:r>
          </w:p>
          <w:p w14:paraId="7BA2003A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&lt;spring-cloud.version&gt;Finchley.M8&lt;/spring-cloud.version&gt;</w:t>
            </w:r>
          </w:p>
          <w:p w14:paraId="54CCEF0F" w14:textId="6B3EF10E" w:rsidR="00102C1F" w:rsidRPr="005878D7" w:rsidRDefault="00317BF0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&lt;/properties&gt;</w:t>
            </w:r>
          </w:p>
          <w:p w14:paraId="54FBE6AB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&lt;dependencies&gt;</w:t>
            </w:r>
          </w:p>
          <w:p w14:paraId="5ECD0E41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&lt;dependency&gt;</w:t>
            </w:r>
          </w:p>
          <w:p w14:paraId="7BA8AF2C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&lt;groupId&gt;org.springframework.cloud&lt;/groupId&gt;</w:t>
            </w:r>
          </w:p>
          <w:p w14:paraId="115529D7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&lt;artifactId&gt;spring-cloud-starter-netflix-eureka-server&lt;/artifactId&gt;</w:t>
            </w:r>
          </w:p>
          <w:p w14:paraId="0B32E484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&lt;/dependency&gt;</w:t>
            </w:r>
          </w:p>
          <w:p w14:paraId="3A755367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</w:p>
          <w:p w14:paraId="420D59C7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&lt;dependency&gt;</w:t>
            </w:r>
          </w:p>
          <w:p w14:paraId="153A0C73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6EFC537E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&lt;artifactId&gt;spring-boot-starter-test&lt;/artifactId&gt;</w:t>
            </w:r>
          </w:p>
          <w:p w14:paraId="611C000F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&lt;scope&gt;test&lt;/scope&gt;</w:t>
            </w:r>
          </w:p>
          <w:p w14:paraId="0A3B1FE3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&lt;/dependency&gt;</w:t>
            </w:r>
          </w:p>
          <w:p w14:paraId="3851705B" w14:textId="4C5C084A" w:rsidR="00102C1F" w:rsidRPr="005878D7" w:rsidRDefault="00847F2E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&lt;/dependencies&gt;</w:t>
            </w:r>
          </w:p>
          <w:p w14:paraId="27501BE4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&lt;dependencyManagement&gt;</w:t>
            </w:r>
          </w:p>
          <w:p w14:paraId="474AC295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&lt;dependencies&gt;</w:t>
            </w:r>
          </w:p>
          <w:p w14:paraId="1A17B648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&lt;dependency&gt;</w:t>
            </w:r>
          </w:p>
          <w:p w14:paraId="1AB8AE11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&lt;groupId&gt;org.springframework.cloud&lt;/groupId&gt;</w:t>
            </w:r>
          </w:p>
          <w:p w14:paraId="39FA87B6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&lt;artifactId&gt;spring-cloud-dependencies&lt;/artifactId&gt;</w:t>
            </w:r>
          </w:p>
          <w:p w14:paraId="5B351A2C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&lt;version&gt;${spring-cloud.version}&lt;/version&gt;</w:t>
            </w:r>
          </w:p>
          <w:p w14:paraId="1F39E7A6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&lt;type&gt;pom&lt;/type&gt;</w:t>
            </w:r>
          </w:p>
          <w:p w14:paraId="0B7880BB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&lt;scope&gt;import&lt;/scope&gt;</w:t>
            </w:r>
          </w:p>
          <w:p w14:paraId="28EF4CF8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&lt;/dependency&gt;</w:t>
            </w:r>
          </w:p>
          <w:p w14:paraId="7F68810F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&lt;/dependencies&gt;</w:t>
            </w:r>
          </w:p>
          <w:p w14:paraId="220C27BA" w14:textId="445E7023" w:rsidR="00102C1F" w:rsidRPr="005878D7" w:rsidRDefault="004F6786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&lt;/dependencyManagement&gt;</w:t>
            </w:r>
          </w:p>
          <w:p w14:paraId="475CBF78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&lt;build&gt;</w:t>
            </w:r>
          </w:p>
          <w:p w14:paraId="4C2A4193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&lt;plugins&gt;</w:t>
            </w:r>
          </w:p>
          <w:p w14:paraId="0C227C39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&lt;plugin&gt;</w:t>
            </w:r>
          </w:p>
          <w:p w14:paraId="220445B0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lastRenderedPageBreak/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18F24682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&lt;artifactId&gt;spring-boot-maven-plugin&lt;/artifactId&gt;</w:t>
            </w:r>
          </w:p>
          <w:p w14:paraId="2187AD57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&lt;/plugin&gt;</w:t>
            </w:r>
          </w:p>
          <w:p w14:paraId="6D119A5A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&lt;/plugins&gt;</w:t>
            </w:r>
          </w:p>
          <w:p w14:paraId="64C97834" w14:textId="3FABF92D" w:rsidR="00102C1F" w:rsidRPr="005878D7" w:rsidRDefault="00417E26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&lt;/build&gt;</w:t>
            </w:r>
          </w:p>
          <w:p w14:paraId="20154D71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&lt;repositories&gt;</w:t>
            </w:r>
          </w:p>
          <w:p w14:paraId="6C48A6C3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&lt;repository&gt;</w:t>
            </w:r>
          </w:p>
          <w:p w14:paraId="3A328851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&lt;id&gt;spring-milestones&lt;/id&gt;</w:t>
            </w:r>
          </w:p>
          <w:p w14:paraId="3FA46078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&lt;name&gt;Spring Milestones&lt;/name&gt;</w:t>
            </w:r>
          </w:p>
          <w:p w14:paraId="2015BBA7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&lt;url&gt;https://repo.spring.io/milestone&lt;/url&gt;</w:t>
            </w:r>
          </w:p>
          <w:p w14:paraId="7CCCCA42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&lt;snapshots&gt;</w:t>
            </w:r>
          </w:p>
          <w:p w14:paraId="577848F3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&lt;enabled&gt;false&lt;/enabled&gt;</w:t>
            </w:r>
          </w:p>
          <w:p w14:paraId="3C937F99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&lt;/snapshots&gt;</w:t>
            </w:r>
          </w:p>
          <w:p w14:paraId="0192EAF3" w14:textId="77777777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</w:r>
            <w:r w:rsidRPr="005878D7">
              <w:rPr>
                <w:rFonts w:asciiTheme="majorHAnsi" w:hAnsiTheme="majorHAnsi"/>
              </w:rPr>
              <w:tab/>
              <w:t>&lt;/repository&gt;</w:t>
            </w:r>
          </w:p>
          <w:p w14:paraId="034A6CAC" w14:textId="6539441A" w:rsidR="00102C1F" w:rsidRPr="005878D7" w:rsidRDefault="00102C1F" w:rsidP="00102C1F">
            <w:pPr>
              <w:rPr>
                <w:rFonts w:asciiTheme="majorHAnsi" w:hAnsiTheme="majorHAnsi"/>
              </w:rPr>
            </w:pPr>
            <w:r w:rsidRPr="005878D7">
              <w:rPr>
                <w:rFonts w:asciiTheme="majorHAnsi" w:hAnsiTheme="majorHAnsi"/>
              </w:rPr>
              <w:tab/>
              <w:t>&lt;/repositories&gt;</w:t>
            </w:r>
          </w:p>
          <w:p w14:paraId="1C6D30EF" w14:textId="5937B489" w:rsidR="00DF6104" w:rsidRDefault="00102C1F" w:rsidP="00102C1F">
            <w:r w:rsidRPr="005878D7">
              <w:rPr>
                <w:rFonts w:asciiTheme="majorHAnsi" w:hAnsiTheme="majorHAnsi"/>
              </w:rPr>
              <w:t>&lt;/project&gt;</w:t>
            </w:r>
          </w:p>
        </w:tc>
      </w:tr>
    </w:tbl>
    <w:p w14:paraId="5A27C900" w14:textId="77777777" w:rsidR="006A6A5C" w:rsidRDefault="006A6A5C" w:rsidP="00BC7086">
      <w:pPr>
        <w:spacing w:after="0"/>
      </w:pPr>
    </w:p>
    <w:p w14:paraId="118A1F41" w14:textId="7ADDAC98" w:rsidR="00E55390" w:rsidRDefault="007D209B" w:rsidP="00E26A24">
      <w:pPr>
        <w:spacing w:after="0"/>
        <w:rPr>
          <w:b/>
          <w:i/>
        </w:rPr>
      </w:pPr>
      <w:r w:rsidRPr="00303E23">
        <w:rPr>
          <w:b/>
          <w:i/>
        </w:rPr>
        <w:t>Java: Application Class</w:t>
      </w:r>
    </w:p>
    <w:p w14:paraId="2E21F9E4" w14:textId="77777777" w:rsidR="00E26A24" w:rsidRPr="00303E23" w:rsidRDefault="00E26A24" w:rsidP="00E26A24">
      <w:pPr>
        <w:spacing w:after="0"/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5E7D" w14:paraId="7BDB86D5" w14:textId="77777777" w:rsidTr="00225E7D">
        <w:tc>
          <w:tcPr>
            <w:tcW w:w="10456" w:type="dxa"/>
            <w:shd w:val="clear" w:color="auto" w:fill="F2F2F2" w:themeFill="background1" w:themeFillShade="F2"/>
          </w:tcPr>
          <w:p w14:paraId="09420FD7" w14:textId="77777777" w:rsidR="00225E7D" w:rsidRPr="00874F96" w:rsidRDefault="00225E7D" w:rsidP="00225E7D">
            <w:pPr>
              <w:rPr>
                <w:rFonts w:asciiTheme="majorHAnsi" w:hAnsiTheme="majorHAnsi"/>
              </w:rPr>
            </w:pPr>
            <w:r w:rsidRPr="00874F96">
              <w:rPr>
                <w:rFonts w:asciiTheme="majorHAnsi" w:hAnsiTheme="majorHAnsi"/>
              </w:rPr>
              <w:t>@SpringBootApplication</w:t>
            </w:r>
          </w:p>
          <w:p w14:paraId="46664DF2" w14:textId="77777777" w:rsidR="00225E7D" w:rsidRPr="00874F96" w:rsidRDefault="00225E7D" w:rsidP="00225E7D">
            <w:pPr>
              <w:rPr>
                <w:rFonts w:asciiTheme="majorHAnsi" w:hAnsiTheme="majorHAnsi"/>
              </w:rPr>
            </w:pPr>
            <w:r w:rsidRPr="00874F96">
              <w:rPr>
                <w:rFonts w:asciiTheme="majorHAnsi" w:hAnsiTheme="majorHAnsi"/>
              </w:rPr>
              <w:t>@EnableEurekaServer</w:t>
            </w:r>
          </w:p>
          <w:p w14:paraId="5DC92882" w14:textId="77777777" w:rsidR="00225E7D" w:rsidRPr="00874F96" w:rsidRDefault="00225E7D" w:rsidP="00225E7D">
            <w:pPr>
              <w:rPr>
                <w:rFonts w:asciiTheme="majorHAnsi" w:hAnsiTheme="majorHAnsi"/>
              </w:rPr>
            </w:pPr>
            <w:r w:rsidRPr="00874F96">
              <w:rPr>
                <w:rFonts w:asciiTheme="majorHAnsi" w:hAnsiTheme="majorHAnsi"/>
              </w:rPr>
              <w:t>public class EurekaServerApplication {</w:t>
            </w:r>
          </w:p>
          <w:p w14:paraId="0923FD23" w14:textId="77777777" w:rsidR="00225E7D" w:rsidRPr="00874F96" w:rsidRDefault="00225E7D" w:rsidP="00225E7D">
            <w:pPr>
              <w:rPr>
                <w:rFonts w:asciiTheme="majorHAnsi" w:hAnsiTheme="majorHAnsi"/>
              </w:rPr>
            </w:pPr>
          </w:p>
          <w:p w14:paraId="44B2EF7F" w14:textId="77777777" w:rsidR="00225E7D" w:rsidRPr="00874F96" w:rsidRDefault="00225E7D" w:rsidP="00225E7D">
            <w:pPr>
              <w:rPr>
                <w:rFonts w:asciiTheme="majorHAnsi" w:hAnsiTheme="majorHAnsi"/>
              </w:rPr>
            </w:pPr>
            <w:r w:rsidRPr="00874F96">
              <w:rPr>
                <w:rFonts w:asciiTheme="majorHAnsi" w:hAnsiTheme="majorHAnsi"/>
              </w:rPr>
              <w:tab/>
              <w:t>public static void main(String[] args) {</w:t>
            </w:r>
          </w:p>
          <w:p w14:paraId="1F9AB56D" w14:textId="77777777" w:rsidR="00225E7D" w:rsidRPr="00874F96" w:rsidRDefault="00225E7D" w:rsidP="00225E7D">
            <w:pPr>
              <w:rPr>
                <w:rFonts w:asciiTheme="majorHAnsi" w:hAnsiTheme="majorHAnsi"/>
              </w:rPr>
            </w:pPr>
            <w:r w:rsidRPr="00874F96">
              <w:rPr>
                <w:rFonts w:asciiTheme="majorHAnsi" w:hAnsiTheme="majorHAnsi"/>
              </w:rPr>
              <w:tab/>
            </w:r>
            <w:r w:rsidRPr="00874F96">
              <w:rPr>
                <w:rFonts w:asciiTheme="majorHAnsi" w:hAnsiTheme="majorHAnsi"/>
              </w:rPr>
              <w:tab/>
              <w:t>SpringApplication.run(EurekaServerApplication.class, args);</w:t>
            </w:r>
          </w:p>
          <w:p w14:paraId="0D2EEBB8" w14:textId="77777777" w:rsidR="00225E7D" w:rsidRPr="00874F96" w:rsidRDefault="00225E7D" w:rsidP="00225E7D">
            <w:pPr>
              <w:rPr>
                <w:rFonts w:asciiTheme="majorHAnsi" w:hAnsiTheme="majorHAnsi"/>
              </w:rPr>
            </w:pPr>
            <w:r w:rsidRPr="00874F96">
              <w:rPr>
                <w:rFonts w:asciiTheme="majorHAnsi" w:hAnsiTheme="majorHAnsi"/>
              </w:rPr>
              <w:tab/>
              <w:t>}</w:t>
            </w:r>
          </w:p>
          <w:p w14:paraId="787356F2" w14:textId="5C15B281" w:rsidR="00225E7D" w:rsidRDefault="00225E7D" w:rsidP="00225E7D">
            <w:r w:rsidRPr="00874F96">
              <w:rPr>
                <w:rFonts w:asciiTheme="majorHAnsi" w:hAnsiTheme="majorHAnsi"/>
              </w:rPr>
              <w:t>}</w:t>
            </w:r>
          </w:p>
        </w:tc>
      </w:tr>
    </w:tbl>
    <w:p w14:paraId="40D91176" w14:textId="77777777" w:rsidR="00A50422" w:rsidRDefault="00A50422" w:rsidP="00BC7086">
      <w:pPr>
        <w:spacing w:after="0"/>
      </w:pPr>
    </w:p>
    <w:p w14:paraId="4356E1B0" w14:textId="114167FB" w:rsidR="0089141F" w:rsidRPr="00A051CD" w:rsidRDefault="000406D7" w:rsidP="00A051CD">
      <w:pPr>
        <w:spacing w:after="0"/>
        <w:rPr>
          <w:b/>
          <w:i/>
        </w:rPr>
      </w:pPr>
      <w:r>
        <w:rPr>
          <w:b/>
          <w:i/>
        </w:rPr>
        <w:t xml:space="preserve">Properties: </w:t>
      </w:r>
      <w:r w:rsidR="0089141F" w:rsidRPr="00A051CD">
        <w:rPr>
          <w:b/>
          <w:i/>
        </w:rPr>
        <w:t>application.yml</w:t>
      </w:r>
    </w:p>
    <w:p w14:paraId="627FBC99" w14:textId="77777777" w:rsidR="00A50422" w:rsidRDefault="00A50422" w:rsidP="00BC7086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89141F" w14:paraId="2CD42D58" w14:textId="77777777" w:rsidTr="00C97F05">
        <w:tc>
          <w:tcPr>
            <w:tcW w:w="10461" w:type="dxa"/>
            <w:shd w:val="clear" w:color="auto" w:fill="F2F2F2" w:themeFill="background1" w:themeFillShade="F2"/>
          </w:tcPr>
          <w:p w14:paraId="771CEADC" w14:textId="77777777" w:rsidR="0089141F" w:rsidRPr="00F561E6" w:rsidRDefault="0089141F" w:rsidP="0089141F">
            <w:pPr>
              <w:rPr>
                <w:rFonts w:asciiTheme="majorHAnsi" w:hAnsiTheme="majorHAnsi"/>
              </w:rPr>
            </w:pPr>
            <w:r w:rsidRPr="00F561E6">
              <w:rPr>
                <w:rFonts w:asciiTheme="majorHAnsi" w:hAnsiTheme="majorHAnsi"/>
              </w:rPr>
              <w:t>server:</w:t>
            </w:r>
          </w:p>
          <w:p w14:paraId="2B6AF687" w14:textId="77777777" w:rsidR="0089141F" w:rsidRPr="00F561E6" w:rsidRDefault="0089141F" w:rsidP="0089141F">
            <w:pPr>
              <w:rPr>
                <w:rFonts w:asciiTheme="majorHAnsi" w:hAnsiTheme="majorHAnsi"/>
              </w:rPr>
            </w:pPr>
            <w:r w:rsidRPr="00F561E6">
              <w:rPr>
                <w:rFonts w:asciiTheme="majorHAnsi" w:hAnsiTheme="majorHAnsi"/>
              </w:rPr>
              <w:t xml:space="preserve">  address: 0.0.0.0</w:t>
            </w:r>
          </w:p>
          <w:p w14:paraId="41807594" w14:textId="77777777" w:rsidR="0089141F" w:rsidRPr="00F561E6" w:rsidRDefault="0089141F" w:rsidP="0089141F">
            <w:pPr>
              <w:rPr>
                <w:rFonts w:asciiTheme="majorHAnsi" w:hAnsiTheme="majorHAnsi"/>
              </w:rPr>
            </w:pPr>
            <w:r w:rsidRPr="00F561E6">
              <w:rPr>
                <w:rFonts w:asciiTheme="majorHAnsi" w:hAnsiTheme="majorHAnsi"/>
              </w:rPr>
              <w:t xml:space="preserve">  port: 9091</w:t>
            </w:r>
          </w:p>
          <w:p w14:paraId="782B951D" w14:textId="77777777" w:rsidR="0089141F" w:rsidRPr="00F561E6" w:rsidRDefault="0089141F" w:rsidP="0089141F">
            <w:pPr>
              <w:rPr>
                <w:rFonts w:asciiTheme="majorHAnsi" w:hAnsiTheme="majorHAnsi"/>
              </w:rPr>
            </w:pPr>
            <w:r w:rsidRPr="00F561E6">
              <w:rPr>
                <w:rFonts w:asciiTheme="majorHAnsi" w:hAnsiTheme="majorHAnsi"/>
              </w:rPr>
              <w:t xml:space="preserve">  error:</w:t>
            </w:r>
          </w:p>
          <w:p w14:paraId="3B047E62" w14:textId="77777777" w:rsidR="0089141F" w:rsidRPr="00F561E6" w:rsidRDefault="0089141F" w:rsidP="0089141F">
            <w:pPr>
              <w:rPr>
                <w:rFonts w:asciiTheme="majorHAnsi" w:hAnsiTheme="majorHAnsi"/>
              </w:rPr>
            </w:pPr>
            <w:r w:rsidRPr="00F561E6">
              <w:rPr>
                <w:rFonts w:asciiTheme="majorHAnsi" w:hAnsiTheme="majorHAnsi"/>
              </w:rPr>
              <w:t xml:space="preserve">    whitelabel:</w:t>
            </w:r>
          </w:p>
          <w:p w14:paraId="36715164" w14:textId="77777777" w:rsidR="0089141F" w:rsidRPr="00F561E6" w:rsidRDefault="0089141F" w:rsidP="0089141F">
            <w:pPr>
              <w:rPr>
                <w:rFonts w:asciiTheme="majorHAnsi" w:hAnsiTheme="majorHAnsi"/>
              </w:rPr>
            </w:pPr>
            <w:r w:rsidRPr="00F561E6">
              <w:rPr>
                <w:rFonts w:asciiTheme="majorHAnsi" w:hAnsiTheme="majorHAnsi"/>
              </w:rPr>
              <w:t xml:space="preserve">      enabled: false</w:t>
            </w:r>
          </w:p>
          <w:p w14:paraId="344C305C" w14:textId="77777777" w:rsidR="0089141F" w:rsidRPr="00F561E6" w:rsidRDefault="0089141F" w:rsidP="0089141F">
            <w:pPr>
              <w:rPr>
                <w:rFonts w:asciiTheme="majorHAnsi" w:hAnsiTheme="majorHAnsi"/>
              </w:rPr>
            </w:pPr>
            <w:r w:rsidRPr="00F561E6">
              <w:rPr>
                <w:rFonts w:asciiTheme="majorHAnsi" w:hAnsiTheme="majorHAnsi"/>
              </w:rPr>
              <w:t xml:space="preserve">  </w:t>
            </w:r>
          </w:p>
          <w:p w14:paraId="69E81AC0" w14:textId="77777777" w:rsidR="0089141F" w:rsidRPr="00F561E6" w:rsidRDefault="0089141F" w:rsidP="0089141F">
            <w:pPr>
              <w:rPr>
                <w:rFonts w:asciiTheme="majorHAnsi" w:hAnsiTheme="majorHAnsi"/>
              </w:rPr>
            </w:pPr>
            <w:r w:rsidRPr="00F561E6">
              <w:rPr>
                <w:rFonts w:asciiTheme="majorHAnsi" w:hAnsiTheme="majorHAnsi"/>
              </w:rPr>
              <w:t>eureka:</w:t>
            </w:r>
          </w:p>
          <w:p w14:paraId="08573615" w14:textId="77777777" w:rsidR="0089141F" w:rsidRPr="00F561E6" w:rsidRDefault="0089141F" w:rsidP="0089141F">
            <w:pPr>
              <w:rPr>
                <w:rFonts w:asciiTheme="majorHAnsi" w:hAnsiTheme="majorHAnsi"/>
              </w:rPr>
            </w:pPr>
            <w:r w:rsidRPr="00F561E6">
              <w:rPr>
                <w:rFonts w:asciiTheme="majorHAnsi" w:hAnsiTheme="majorHAnsi"/>
              </w:rPr>
              <w:t xml:space="preserve">  client:</w:t>
            </w:r>
          </w:p>
          <w:p w14:paraId="14C2808C" w14:textId="77777777" w:rsidR="0089141F" w:rsidRPr="00F561E6" w:rsidRDefault="0089141F" w:rsidP="0089141F">
            <w:pPr>
              <w:rPr>
                <w:rFonts w:asciiTheme="majorHAnsi" w:hAnsiTheme="majorHAnsi"/>
              </w:rPr>
            </w:pPr>
            <w:r w:rsidRPr="00F561E6">
              <w:rPr>
                <w:rFonts w:asciiTheme="majorHAnsi" w:hAnsiTheme="majorHAnsi"/>
              </w:rPr>
              <w:t xml:space="preserve">    register-with-eureka: false</w:t>
            </w:r>
          </w:p>
          <w:p w14:paraId="04CA4830" w14:textId="77777777" w:rsidR="0089141F" w:rsidRPr="00F561E6" w:rsidRDefault="0089141F" w:rsidP="0089141F">
            <w:pPr>
              <w:rPr>
                <w:rFonts w:asciiTheme="majorHAnsi" w:hAnsiTheme="majorHAnsi"/>
              </w:rPr>
            </w:pPr>
            <w:r w:rsidRPr="00F561E6">
              <w:rPr>
                <w:rFonts w:asciiTheme="majorHAnsi" w:hAnsiTheme="majorHAnsi"/>
              </w:rPr>
              <w:t xml:space="preserve">    fetch-registry: false</w:t>
            </w:r>
          </w:p>
          <w:p w14:paraId="5F401E4C" w14:textId="77777777" w:rsidR="0089141F" w:rsidRPr="00F561E6" w:rsidRDefault="0089141F" w:rsidP="0089141F">
            <w:pPr>
              <w:rPr>
                <w:rFonts w:asciiTheme="majorHAnsi" w:hAnsiTheme="majorHAnsi"/>
              </w:rPr>
            </w:pPr>
            <w:r w:rsidRPr="00F561E6">
              <w:rPr>
                <w:rFonts w:asciiTheme="majorHAnsi" w:hAnsiTheme="majorHAnsi"/>
              </w:rPr>
              <w:t xml:space="preserve">    service-url:</w:t>
            </w:r>
          </w:p>
          <w:p w14:paraId="39D720AD" w14:textId="77777777" w:rsidR="0089141F" w:rsidRPr="00F561E6" w:rsidRDefault="0089141F" w:rsidP="0089141F">
            <w:pPr>
              <w:rPr>
                <w:rFonts w:asciiTheme="majorHAnsi" w:hAnsiTheme="majorHAnsi"/>
              </w:rPr>
            </w:pPr>
            <w:r w:rsidRPr="00F561E6">
              <w:rPr>
                <w:rFonts w:asciiTheme="majorHAnsi" w:hAnsiTheme="majorHAnsi"/>
              </w:rPr>
              <w:t xml:space="preserve">      defaultZone: </w:t>
            </w:r>
            <w:r w:rsidR="00FC4889" w:rsidRPr="00F561E6">
              <w:rPr>
                <w:rFonts w:asciiTheme="majorHAnsi" w:hAnsiTheme="majorHAnsi"/>
              </w:rPr>
              <w:t>${EUREKA_URI:http://</w:t>
            </w:r>
            <w:r w:rsidR="006A6A5C" w:rsidRPr="00F561E6">
              <w:rPr>
                <w:rFonts w:asciiTheme="majorHAnsi" w:hAnsiTheme="majorHAnsi"/>
              </w:rPr>
              <w:t>&lt;HOST_IP&gt;</w:t>
            </w:r>
            <w:r w:rsidR="00FC4889" w:rsidRPr="00F561E6">
              <w:rPr>
                <w:rFonts w:asciiTheme="majorHAnsi" w:hAnsiTheme="majorHAnsi"/>
              </w:rPr>
              <w:t>:</w:t>
            </w:r>
            <w:r w:rsidR="006A6A5C" w:rsidRPr="00F561E6">
              <w:rPr>
                <w:rFonts w:asciiTheme="majorHAnsi" w:hAnsiTheme="majorHAnsi"/>
              </w:rPr>
              <w:t>&lt;PORT&gt;</w:t>
            </w:r>
            <w:r w:rsidR="00FC4889" w:rsidRPr="00F561E6">
              <w:rPr>
                <w:rFonts w:asciiTheme="majorHAnsi" w:hAnsiTheme="majorHAnsi"/>
              </w:rPr>
              <w:t>/eureka}</w:t>
            </w:r>
          </w:p>
          <w:p w14:paraId="0D0D693D" w14:textId="77777777" w:rsidR="0089141F" w:rsidRPr="00F561E6" w:rsidRDefault="0089141F" w:rsidP="0089141F">
            <w:pPr>
              <w:rPr>
                <w:rFonts w:asciiTheme="majorHAnsi" w:hAnsiTheme="majorHAnsi"/>
              </w:rPr>
            </w:pPr>
            <w:r w:rsidRPr="00F561E6">
              <w:rPr>
                <w:rFonts w:asciiTheme="majorHAnsi" w:hAnsiTheme="majorHAnsi"/>
              </w:rPr>
              <w:t xml:space="preserve">  instance:</w:t>
            </w:r>
          </w:p>
          <w:p w14:paraId="568AFB36" w14:textId="77777777" w:rsidR="0089141F" w:rsidRDefault="0089141F" w:rsidP="0089141F">
            <w:r w:rsidRPr="00F561E6">
              <w:rPr>
                <w:rFonts w:asciiTheme="majorHAnsi" w:hAnsiTheme="majorHAnsi"/>
              </w:rPr>
              <w:t xml:space="preserve">    prefer-ip-address: true</w:t>
            </w:r>
          </w:p>
        </w:tc>
      </w:tr>
    </w:tbl>
    <w:p w14:paraId="62DC63EE" w14:textId="77777777" w:rsidR="006A6A5C" w:rsidRDefault="006A6A5C" w:rsidP="006A6A5C"/>
    <w:p w14:paraId="58315A35" w14:textId="785E901F" w:rsidR="00360011" w:rsidRDefault="003B7A5F" w:rsidP="006A6A5C">
      <w:pPr>
        <w:rPr>
          <w:b/>
          <w:i/>
        </w:rPr>
      </w:pPr>
      <w:r w:rsidRPr="00360011">
        <w:rPr>
          <w:b/>
          <w:i/>
        </w:rPr>
        <w:t>Create jar file</w:t>
      </w:r>
    </w:p>
    <w:p w14:paraId="51248CF2" w14:textId="010EEC73" w:rsidR="00360011" w:rsidRDefault="00360011" w:rsidP="00360011">
      <w:r>
        <w:t>Execute ‘</w:t>
      </w:r>
      <w:r w:rsidRPr="004B0233">
        <w:rPr>
          <w:i/>
        </w:rPr>
        <w:t>mvn clean install</w:t>
      </w:r>
      <w:r>
        <w:t>’</w:t>
      </w:r>
      <w:r w:rsidR="004B0233">
        <w:t xml:space="preserve"> on root directory of the project.</w:t>
      </w:r>
    </w:p>
    <w:p w14:paraId="636228C2" w14:textId="77777777" w:rsidR="00E57FA1" w:rsidRDefault="002D03DF" w:rsidP="00DC0484">
      <w:pPr>
        <w:pStyle w:val="Heading1"/>
        <w:spacing w:before="0"/>
      </w:pPr>
      <w:bookmarkStart w:id="2" w:name="_Toc510626105"/>
      <w:r>
        <w:t>Step 2: Create Zuul Service</w:t>
      </w:r>
      <w:bookmarkEnd w:id="2"/>
    </w:p>
    <w:p w14:paraId="5FB6AAE0" w14:textId="77777777" w:rsidR="00DC0484" w:rsidRPr="00DC0484" w:rsidRDefault="00DC0484" w:rsidP="00DC0484">
      <w:pPr>
        <w:spacing w:after="0"/>
      </w:pPr>
    </w:p>
    <w:p w14:paraId="47C294AF" w14:textId="607FEB55" w:rsidR="002D03DF" w:rsidRDefault="00DC0484" w:rsidP="00BC7086">
      <w:pPr>
        <w:spacing w:after="0"/>
        <w:rPr>
          <w:b/>
          <w:i/>
        </w:rPr>
      </w:pPr>
      <w:r w:rsidRPr="00DC0484">
        <w:rPr>
          <w:b/>
          <w:i/>
        </w:rPr>
        <w:t>Dependency</w:t>
      </w:r>
      <w:r w:rsidR="005A21EE" w:rsidRPr="00DC0484">
        <w:rPr>
          <w:b/>
          <w:i/>
        </w:rPr>
        <w:t xml:space="preserve">: </w:t>
      </w:r>
      <w:r w:rsidRPr="00DC0484">
        <w:rPr>
          <w:b/>
          <w:i/>
        </w:rPr>
        <w:t>pom.xml</w:t>
      </w:r>
    </w:p>
    <w:p w14:paraId="2F05C4CF" w14:textId="77777777" w:rsidR="00BC7086" w:rsidRPr="00DC0484" w:rsidRDefault="00BC7086" w:rsidP="00BC7086">
      <w:pPr>
        <w:spacing w:after="0"/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1454" w14:paraId="5533B63B" w14:textId="77777777" w:rsidTr="00971985">
        <w:tc>
          <w:tcPr>
            <w:tcW w:w="10456" w:type="dxa"/>
            <w:shd w:val="clear" w:color="auto" w:fill="F2F2F2" w:themeFill="background1" w:themeFillShade="F2"/>
          </w:tcPr>
          <w:p w14:paraId="737AD72A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>&lt;?xml version="1.0" encoding="UTF-8"?&gt;</w:t>
            </w:r>
          </w:p>
          <w:p w14:paraId="4A9D6869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lastRenderedPageBreak/>
              <w:t>&lt;project xmlns="http://maven.apache.org/POM/4.0.0" xmlns:xsi="http://www.w3.org/2001/XMLSchema-instance"</w:t>
            </w:r>
          </w:p>
          <w:p w14:paraId="13BB622F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xsi:schemaLocation="http://maven.apache.org/POM/4.0.0 http://maven.apache.org/xsd/maven-4.0.0.xsd"&gt;</w:t>
            </w:r>
          </w:p>
          <w:p w14:paraId="16B256FB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&lt;modelVersion&gt;4.0.0&lt;/modelVersion&gt;</w:t>
            </w:r>
          </w:p>
          <w:p w14:paraId="52BF8D9C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</w:p>
          <w:p w14:paraId="19A87CE1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&lt;groupId&gt;kpit.poc&lt;/groupId&gt;</w:t>
            </w:r>
          </w:p>
          <w:p w14:paraId="6FCB8A18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&lt;artifactId&gt;ms-zuul-service&lt;/artifactId&gt;</w:t>
            </w:r>
          </w:p>
          <w:p w14:paraId="6E7DAA0F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&lt;version&gt;0.0.1-SNAPSHOT&lt;/version&gt;</w:t>
            </w:r>
          </w:p>
          <w:p w14:paraId="65F1FEA7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&lt;packaging&gt;jar&lt;/packaging&gt;</w:t>
            </w:r>
          </w:p>
          <w:p w14:paraId="0FC33A97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</w:p>
          <w:p w14:paraId="4FAB783D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&lt;name&gt;ms-zuul-service&lt;/name&gt;</w:t>
            </w:r>
          </w:p>
          <w:p w14:paraId="00309DA5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&lt;description&gt;Zuul service for POC&lt;/description&gt;</w:t>
            </w:r>
          </w:p>
          <w:p w14:paraId="641C827B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</w:p>
          <w:p w14:paraId="34C683B9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&lt;parent&gt;</w:t>
            </w:r>
          </w:p>
          <w:p w14:paraId="3EB82CAB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3A967B81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&lt;artifactId&gt;spring-boot-starter-parent&lt;/artifactId&gt;</w:t>
            </w:r>
          </w:p>
          <w:p w14:paraId="3A0CE678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&lt;version&gt;2.0.0.RELEASE&lt;/version&gt;</w:t>
            </w:r>
          </w:p>
          <w:p w14:paraId="1BF264EF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&lt;relativePath /&gt; &lt;!-- lookup parent from repository --&gt;</w:t>
            </w:r>
          </w:p>
          <w:p w14:paraId="3D16E869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&lt;/parent&gt;</w:t>
            </w:r>
          </w:p>
          <w:p w14:paraId="32DED7D7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</w:p>
          <w:p w14:paraId="2A0B28D3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&lt;properties&gt;</w:t>
            </w:r>
          </w:p>
          <w:p w14:paraId="0929F8B4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&lt;project.build.sourceEncoding&gt;UTF-8&lt;/project.build.sourceEncoding&gt;</w:t>
            </w:r>
          </w:p>
          <w:p w14:paraId="2A36C0E6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&lt;project.reporting.outputEncoding&gt;UTF-8&lt;/project.reporting.outputEncoding&gt;</w:t>
            </w:r>
          </w:p>
          <w:p w14:paraId="1192F12D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&lt;java.version&gt;1.8&lt;/java.version&gt;</w:t>
            </w:r>
          </w:p>
          <w:p w14:paraId="4D3B18F9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&lt;spring-cloud.version&gt;Finchley.M8&lt;/spring-cloud.version&gt;</w:t>
            </w:r>
          </w:p>
          <w:p w14:paraId="6F39E930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&lt;/properties&gt;</w:t>
            </w:r>
          </w:p>
          <w:p w14:paraId="1BB3C363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</w:p>
          <w:p w14:paraId="5A5B64A3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&lt;dependencies&gt;</w:t>
            </w:r>
          </w:p>
          <w:p w14:paraId="7F30997A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&lt;dependency&gt;</w:t>
            </w:r>
          </w:p>
          <w:p w14:paraId="067CDC7A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7F22F13C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&lt;artifactId&gt;spring-boot-starter-web&lt;/artifactId&gt;</w:t>
            </w:r>
          </w:p>
          <w:p w14:paraId="7A8D7E7C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&lt;/dependency&gt;</w:t>
            </w:r>
          </w:p>
          <w:p w14:paraId="213A4645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&lt;dependency&gt;</w:t>
            </w:r>
          </w:p>
          <w:p w14:paraId="53A69C35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&lt;groupId&gt;org.springframework.cloud&lt;/groupId&gt;</w:t>
            </w:r>
          </w:p>
          <w:p w14:paraId="39C3809C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&lt;artifactId&gt;spring-cloud-starter-netflix-eureka-client&lt;/artifactId&gt;</w:t>
            </w:r>
          </w:p>
          <w:p w14:paraId="1C29B4F8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&lt;/dependency&gt;</w:t>
            </w:r>
          </w:p>
          <w:p w14:paraId="07104ED6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&lt;dependency&gt;</w:t>
            </w:r>
          </w:p>
          <w:p w14:paraId="17AD18D3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&lt;groupId&gt;org.springframework.cloud&lt;/groupId&gt;</w:t>
            </w:r>
          </w:p>
          <w:p w14:paraId="669E0927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&lt;artifactId&gt;spring-cloud-starter-netflix-zuul&lt;/artifactId&gt;</w:t>
            </w:r>
          </w:p>
          <w:p w14:paraId="57D20757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&lt;/dependency&gt;</w:t>
            </w:r>
          </w:p>
          <w:p w14:paraId="2F707D35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&lt;dependency&gt;</w:t>
            </w:r>
          </w:p>
          <w:p w14:paraId="0980239D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&lt;groupId&gt;org.springframework.retry&lt;/groupId&gt;</w:t>
            </w:r>
          </w:p>
          <w:p w14:paraId="13E2EAD8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&lt;artifactId&gt;spring-retry&lt;/artifactId&gt;</w:t>
            </w:r>
          </w:p>
          <w:p w14:paraId="03582BC7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&lt;/dependency&gt;</w:t>
            </w:r>
          </w:p>
          <w:p w14:paraId="68941375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</w:p>
          <w:p w14:paraId="13BB691E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</w:p>
          <w:p w14:paraId="17BC4FCF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&lt;dependency&gt;</w:t>
            </w:r>
          </w:p>
          <w:p w14:paraId="2E4E7C9C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140F404B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&lt;artifactId&gt;spring-boot-starter-test&lt;/artifactId&gt;</w:t>
            </w:r>
          </w:p>
          <w:p w14:paraId="28224BFF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&lt;scope&gt;test&lt;/scope&gt;</w:t>
            </w:r>
          </w:p>
          <w:p w14:paraId="46CA4BCE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&lt;/dependency&gt;</w:t>
            </w:r>
          </w:p>
          <w:p w14:paraId="59CAF354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&lt;/dependencies&gt;</w:t>
            </w:r>
          </w:p>
          <w:p w14:paraId="59E5C105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</w:p>
          <w:p w14:paraId="5E2ABF0C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&lt;dependencyManagement&gt;</w:t>
            </w:r>
          </w:p>
          <w:p w14:paraId="28F00E38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&lt;dependencies&gt;</w:t>
            </w:r>
          </w:p>
          <w:p w14:paraId="1C5E5289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&lt;dependency&gt;</w:t>
            </w:r>
          </w:p>
          <w:p w14:paraId="69912397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&lt;groupId&gt;org.springframework.cloud&lt;/groupId&gt;</w:t>
            </w:r>
          </w:p>
          <w:p w14:paraId="000F3F30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lastRenderedPageBreak/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&lt;artifactId&gt;spring-cloud-dependencies&lt;/artifactId&gt;</w:t>
            </w:r>
          </w:p>
          <w:p w14:paraId="63F7B40E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&lt;version&gt;${spring-cloud.version}&lt;/version&gt;</w:t>
            </w:r>
          </w:p>
          <w:p w14:paraId="30C36FF4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&lt;type&gt;pom&lt;/type&gt;</w:t>
            </w:r>
          </w:p>
          <w:p w14:paraId="54AAB636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&lt;scope&gt;import&lt;/scope&gt;</w:t>
            </w:r>
          </w:p>
          <w:p w14:paraId="341D15E7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&lt;/dependency&gt;</w:t>
            </w:r>
          </w:p>
          <w:p w14:paraId="5ADE020D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&lt;/dependencies&gt;</w:t>
            </w:r>
          </w:p>
          <w:p w14:paraId="63E3E252" w14:textId="1B23FBA8" w:rsidR="00597ABF" w:rsidRPr="00971985" w:rsidRDefault="0011385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&lt;/dependencyManagement&gt;</w:t>
            </w:r>
          </w:p>
          <w:p w14:paraId="386E59F4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&lt;build&gt;</w:t>
            </w:r>
          </w:p>
          <w:p w14:paraId="7C7DAA46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&lt;plugins&gt;</w:t>
            </w:r>
          </w:p>
          <w:p w14:paraId="7BFA27F4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&lt;plugin&gt;</w:t>
            </w:r>
          </w:p>
          <w:p w14:paraId="46DBA477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73414790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&lt;artifactId&gt;spring-boot-maven-plugin&lt;/artifactId&gt;</w:t>
            </w:r>
          </w:p>
          <w:p w14:paraId="2A635374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&lt;/plugin&gt;</w:t>
            </w:r>
          </w:p>
          <w:p w14:paraId="3F855199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&lt;/plugins&gt;</w:t>
            </w:r>
          </w:p>
          <w:p w14:paraId="00179C52" w14:textId="619E90C0" w:rsidR="00597ABF" w:rsidRPr="00971985" w:rsidRDefault="0011385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&lt;/build&gt;</w:t>
            </w:r>
          </w:p>
          <w:p w14:paraId="24D4938A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&lt;repositories&gt;</w:t>
            </w:r>
          </w:p>
          <w:p w14:paraId="0A2CCCE2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&lt;repository&gt;</w:t>
            </w:r>
          </w:p>
          <w:p w14:paraId="73BCC09B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&lt;id&gt;spring-milestones&lt;/id&gt;</w:t>
            </w:r>
          </w:p>
          <w:p w14:paraId="2B35F797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&lt;name&gt;Spring Milestones&lt;/name&gt;</w:t>
            </w:r>
          </w:p>
          <w:p w14:paraId="50682A4E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&lt;url&gt;https://repo.spring.io/milestone&lt;/url&gt;</w:t>
            </w:r>
          </w:p>
          <w:p w14:paraId="472BD2FE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&lt;snapshots&gt;</w:t>
            </w:r>
          </w:p>
          <w:p w14:paraId="774A403F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&lt;enabled&gt;false&lt;/enabled&gt;</w:t>
            </w:r>
          </w:p>
          <w:p w14:paraId="768FB941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&lt;/snapshots&gt;</w:t>
            </w:r>
          </w:p>
          <w:p w14:paraId="02C2E2EF" w14:textId="77777777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</w:r>
            <w:r w:rsidRPr="00971985">
              <w:rPr>
                <w:rFonts w:asciiTheme="majorHAnsi" w:hAnsiTheme="majorHAnsi"/>
              </w:rPr>
              <w:tab/>
              <w:t>&lt;/repository&gt;</w:t>
            </w:r>
          </w:p>
          <w:p w14:paraId="53065794" w14:textId="5EB2ED55" w:rsidR="00597ABF" w:rsidRPr="00971985" w:rsidRDefault="00597ABF" w:rsidP="00597ABF">
            <w:pPr>
              <w:rPr>
                <w:rFonts w:asciiTheme="majorHAnsi" w:hAnsiTheme="majorHAnsi"/>
              </w:rPr>
            </w:pPr>
            <w:r w:rsidRPr="00971985">
              <w:rPr>
                <w:rFonts w:asciiTheme="majorHAnsi" w:hAnsiTheme="majorHAnsi"/>
              </w:rPr>
              <w:tab/>
              <w:t>&lt;/repositories&gt;</w:t>
            </w:r>
          </w:p>
          <w:p w14:paraId="372302EB" w14:textId="355AB497" w:rsidR="005C1454" w:rsidRDefault="00597ABF" w:rsidP="00597ABF">
            <w:r w:rsidRPr="00971985">
              <w:rPr>
                <w:rFonts w:asciiTheme="majorHAnsi" w:hAnsiTheme="majorHAnsi"/>
              </w:rPr>
              <w:t>&lt;/project&gt;</w:t>
            </w:r>
          </w:p>
        </w:tc>
      </w:tr>
    </w:tbl>
    <w:p w14:paraId="527152BD" w14:textId="77777777" w:rsidR="00DC0484" w:rsidRDefault="00DC0484" w:rsidP="00996689">
      <w:pPr>
        <w:spacing w:after="0"/>
      </w:pPr>
    </w:p>
    <w:p w14:paraId="6A8D533C" w14:textId="4ABF06F4" w:rsidR="00D02790" w:rsidRDefault="00D02790" w:rsidP="00996689">
      <w:pPr>
        <w:spacing w:after="0"/>
        <w:rPr>
          <w:b/>
          <w:i/>
        </w:rPr>
      </w:pPr>
      <w:r w:rsidRPr="00522D4E">
        <w:rPr>
          <w:b/>
          <w:i/>
        </w:rPr>
        <w:t>Java: Application Class</w:t>
      </w:r>
    </w:p>
    <w:p w14:paraId="5F0F4DD6" w14:textId="77777777" w:rsidR="00770C8E" w:rsidRPr="00996689" w:rsidRDefault="00770C8E" w:rsidP="00996689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626F" w14:paraId="1478D95C" w14:textId="77777777" w:rsidTr="00C2626F">
        <w:tc>
          <w:tcPr>
            <w:tcW w:w="10456" w:type="dxa"/>
            <w:shd w:val="clear" w:color="auto" w:fill="F2F2F2" w:themeFill="background1" w:themeFillShade="F2"/>
          </w:tcPr>
          <w:p w14:paraId="1A7CD4FB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>@SpringBootApplication</w:t>
            </w:r>
          </w:p>
          <w:p w14:paraId="42035D80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>@EnableDiscoveryClient</w:t>
            </w:r>
          </w:p>
          <w:p w14:paraId="1626D9CF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>@EnableZuulProxy</w:t>
            </w:r>
          </w:p>
          <w:p w14:paraId="6B7E99A9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>@EnableRetry</w:t>
            </w:r>
          </w:p>
          <w:p w14:paraId="72D9E2D3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>public class ZuulServiceApplication {</w:t>
            </w:r>
          </w:p>
          <w:p w14:paraId="2BDFB15D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</w:p>
          <w:p w14:paraId="3FA4083D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  <w:t>public static void main(String[] args) {</w:t>
            </w:r>
          </w:p>
          <w:p w14:paraId="12DCE2A1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</w:r>
            <w:r w:rsidRPr="00C2626F">
              <w:rPr>
                <w:rFonts w:asciiTheme="majorHAnsi" w:hAnsiTheme="majorHAnsi"/>
              </w:rPr>
              <w:tab/>
              <w:t>SpringApplication.run(ZuulServiceApplication.class, args);</w:t>
            </w:r>
          </w:p>
          <w:p w14:paraId="3EEF057E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  <w:t>}</w:t>
            </w:r>
          </w:p>
          <w:p w14:paraId="72B285CB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</w:r>
          </w:p>
          <w:p w14:paraId="45C3A07A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  <w:t>@Bean</w:t>
            </w:r>
          </w:p>
          <w:p w14:paraId="7CF0392A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  <w:t>public PostFilter postFilter() {</w:t>
            </w:r>
          </w:p>
          <w:p w14:paraId="26CE0016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</w:r>
            <w:r w:rsidRPr="00C2626F">
              <w:rPr>
                <w:rFonts w:asciiTheme="majorHAnsi" w:hAnsiTheme="majorHAnsi"/>
              </w:rPr>
              <w:tab/>
              <w:t>return new PostFilter();</w:t>
            </w:r>
          </w:p>
          <w:p w14:paraId="47E62156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  <w:t>}</w:t>
            </w:r>
          </w:p>
          <w:p w14:paraId="6299B5CF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  <w:t>@Bean</w:t>
            </w:r>
          </w:p>
          <w:p w14:paraId="3DE0B0AC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  <w:t>public PreFilter preFilter() {</w:t>
            </w:r>
          </w:p>
          <w:p w14:paraId="6FE69497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</w:r>
            <w:r w:rsidRPr="00C2626F">
              <w:rPr>
                <w:rFonts w:asciiTheme="majorHAnsi" w:hAnsiTheme="majorHAnsi"/>
              </w:rPr>
              <w:tab/>
              <w:t>return new PreFilter();</w:t>
            </w:r>
          </w:p>
          <w:p w14:paraId="7BDF6A73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  <w:t>}</w:t>
            </w:r>
          </w:p>
          <w:p w14:paraId="4503B8E2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  <w:t>@Bean</w:t>
            </w:r>
          </w:p>
          <w:p w14:paraId="3AD8A0BA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  <w:t>public RouteFilter routeFilter() {</w:t>
            </w:r>
          </w:p>
          <w:p w14:paraId="239AC541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</w:r>
            <w:r w:rsidRPr="00C2626F">
              <w:rPr>
                <w:rFonts w:asciiTheme="majorHAnsi" w:hAnsiTheme="majorHAnsi"/>
              </w:rPr>
              <w:tab/>
              <w:t>return new RouteFilter();</w:t>
            </w:r>
          </w:p>
          <w:p w14:paraId="038E259C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  <w:t>}</w:t>
            </w:r>
          </w:p>
          <w:p w14:paraId="7F4580B9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  <w:t>@Bean</w:t>
            </w:r>
          </w:p>
          <w:p w14:paraId="28683C1C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  <w:t>public ErrorFilter errorFilter() {</w:t>
            </w:r>
          </w:p>
          <w:p w14:paraId="41D6BE3C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</w:r>
            <w:r w:rsidRPr="00C2626F">
              <w:rPr>
                <w:rFonts w:asciiTheme="majorHAnsi" w:hAnsiTheme="majorHAnsi"/>
              </w:rPr>
              <w:tab/>
              <w:t>return new ErrorFilter();</w:t>
            </w:r>
          </w:p>
          <w:p w14:paraId="664CE93F" w14:textId="77777777" w:rsidR="00C2626F" w:rsidRPr="00C2626F" w:rsidRDefault="00C2626F" w:rsidP="00C2626F">
            <w:pPr>
              <w:rPr>
                <w:rFonts w:asciiTheme="majorHAnsi" w:hAnsiTheme="majorHAnsi"/>
              </w:rPr>
            </w:pPr>
            <w:r w:rsidRPr="00C2626F">
              <w:rPr>
                <w:rFonts w:asciiTheme="majorHAnsi" w:hAnsiTheme="majorHAnsi"/>
              </w:rPr>
              <w:tab/>
              <w:t>}</w:t>
            </w:r>
          </w:p>
          <w:p w14:paraId="014D7B1E" w14:textId="2F9D13D8" w:rsidR="00C2626F" w:rsidRDefault="00C2626F" w:rsidP="00C2626F">
            <w:r w:rsidRPr="00C2626F">
              <w:rPr>
                <w:rFonts w:asciiTheme="majorHAnsi" w:hAnsiTheme="majorHAnsi"/>
              </w:rPr>
              <w:t>}</w:t>
            </w:r>
          </w:p>
        </w:tc>
      </w:tr>
    </w:tbl>
    <w:p w14:paraId="3781FF7A" w14:textId="77777777" w:rsidR="00522D4E" w:rsidRPr="00522D4E" w:rsidRDefault="00522D4E" w:rsidP="00567086">
      <w:pPr>
        <w:spacing w:after="0"/>
      </w:pPr>
    </w:p>
    <w:p w14:paraId="0D470CB6" w14:textId="77777777" w:rsidR="00567086" w:rsidRDefault="00567086" w:rsidP="00567086">
      <w:pPr>
        <w:spacing w:after="0"/>
        <w:rPr>
          <w:b/>
          <w:i/>
        </w:rPr>
      </w:pPr>
      <w:r w:rsidRPr="00567086">
        <w:rPr>
          <w:b/>
          <w:i/>
        </w:rPr>
        <w:t>Java</w:t>
      </w:r>
      <w:r w:rsidR="0091499C" w:rsidRPr="00567086">
        <w:rPr>
          <w:b/>
          <w:i/>
        </w:rPr>
        <w:t>:</w:t>
      </w:r>
      <w:r w:rsidRPr="00567086">
        <w:rPr>
          <w:b/>
          <w:i/>
        </w:rPr>
        <w:t xml:space="preserve"> Filter Class</w:t>
      </w:r>
    </w:p>
    <w:p w14:paraId="05B518FE" w14:textId="77777777" w:rsidR="00567086" w:rsidRPr="00567086" w:rsidRDefault="00567086" w:rsidP="00567086">
      <w:pPr>
        <w:spacing w:after="0"/>
      </w:pPr>
    </w:p>
    <w:p w14:paraId="358F85CA" w14:textId="07613A3A" w:rsidR="00567086" w:rsidRDefault="00567086" w:rsidP="00567086">
      <w:pPr>
        <w:spacing w:after="0"/>
      </w:pPr>
      <w:r>
        <w:t xml:space="preserve">Do same for all four filters - </w:t>
      </w:r>
      <w:r w:rsidR="0091499C">
        <w:t xml:space="preserve">Pre, Post, Route, </w:t>
      </w:r>
      <w:r>
        <w:t>and Error</w:t>
      </w:r>
    </w:p>
    <w:p w14:paraId="31A35E3D" w14:textId="63218170" w:rsidR="0091499C" w:rsidRDefault="00297798" w:rsidP="00567086">
      <w:r>
        <w:t>(refer below – change filterType to ‘</w:t>
      </w:r>
      <w:r w:rsidR="00567086">
        <w:t>post’,</w:t>
      </w:r>
      <w:r w:rsidR="002E74F2">
        <w:t xml:space="preserve"> </w:t>
      </w:r>
      <w:r w:rsidR="00567086">
        <w:t>’route’,</w:t>
      </w:r>
      <w:r w:rsidR="002E74F2">
        <w:t xml:space="preserve"> </w:t>
      </w:r>
      <w:r w:rsidR="00567086">
        <w:t>’error’, and</w:t>
      </w:r>
      <w:r w:rsidR="00D25120">
        <w:t xml:space="preserve"> method run</w:t>
      </w:r>
      <w: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A8154A" w14:paraId="6FA7A674" w14:textId="77777777" w:rsidTr="00550A31">
        <w:tc>
          <w:tcPr>
            <w:tcW w:w="10461" w:type="dxa"/>
            <w:shd w:val="clear" w:color="auto" w:fill="F2F2F2" w:themeFill="background1" w:themeFillShade="F2"/>
          </w:tcPr>
          <w:p w14:paraId="636320C7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>public class PreFilter extends ZuulFilter {</w:t>
            </w:r>
          </w:p>
          <w:p w14:paraId="6CED4B3B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  <w:t>@Override</w:t>
            </w:r>
          </w:p>
          <w:p w14:paraId="666C0793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  <w:t>public Object run() {</w:t>
            </w:r>
          </w:p>
          <w:p w14:paraId="596B7708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</w:r>
            <w:r w:rsidRPr="007A38FD">
              <w:rPr>
                <w:rFonts w:asciiTheme="majorHAnsi" w:hAnsiTheme="majorHAnsi"/>
              </w:rPr>
              <w:tab/>
              <w:t>System.out.println(</w:t>
            </w:r>
            <w:r w:rsidR="00797A7B" w:rsidRPr="007A38FD">
              <w:rPr>
                <w:rFonts w:asciiTheme="majorHAnsi" w:hAnsiTheme="majorHAnsi"/>
              </w:rPr>
              <w:t>“</w:t>
            </w:r>
            <w:r w:rsidRPr="007A38FD">
              <w:rPr>
                <w:rFonts w:asciiTheme="majorHAnsi" w:hAnsiTheme="majorHAnsi"/>
              </w:rPr>
              <w:t>Pre Filter</w:t>
            </w:r>
            <w:r w:rsidR="00797A7B" w:rsidRPr="007A38FD">
              <w:rPr>
                <w:rFonts w:asciiTheme="majorHAnsi" w:hAnsiTheme="majorHAnsi"/>
              </w:rPr>
              <w:t>”</w:t>
            </w:r>
            <w:r w:rsidRPr="007A38FD">
              <w:rPr>
                <w:rFonts w:asciiTheme="majorHAnsi" w:hAnsiTheme="majorHAnsi"/>
              </w:rPr>
              <w:t>);</w:t>
            </w:r>
          </w:p>
          <w:p w14:paraId="0AC24593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</w:r>
            <w:r w:rsidRPr="007A38FD">
              <w:rPr>
                <w:rFonts w:asciiTheme="majorHAnsi" w:hAnsiTheme="majorHAnsi"/>
              </w:rPr>
              <w:tab/>
              <w:t>RequestContext ctx = RequestContext.getCurrentContext();</w:t>
            </w:r>
          </w:p>
          <w:p w14:paraId="59F3DFCF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</w:r>
            <w:r w:rsidRPr="007A38FD">
              <w:rPr>
                <w:rFonts w:asciiTheme="majorHAnsi" w:hAnsiTheme="majorHAnsi"/>
              </w:rPr>
              <w:tab/>
              <w:t>HttpServletRequest request = ctx.getRequest();</w:t>
            </w:r>
          </w:p>
          <w:p w14:paraId="7BDDE602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</w:r>
            <w:r w:rsidRPr="007A38FD">
              <w:rPr>
                <w:rFonts w:asciiTheme="majorHAnsi" w:hAnsiTheme="majorHAnsi"/>
              </w:rPr>
              <w:tab/>
              <w:t>ctx.addZuulRequestHeader(</w:t>
            </w:r>
            <w:r w:rsidR="00797A7B" w:rsidRPr="007A38FD">
              <w:rPr>
                <w:rFonts w:asciiTheme="majorHAnsi" w:hAnsiTheme="majorHAnsi"/>
              </w:rPr>
              <w:t>“</w:t>
            </w:r>
            <w:r w:rsidRPr="007A38FD">
              <w:rPr>
                <w:rFonts w:asciiTheme="majorHAnsi" w:hAnsiTheme="majorHAnsi"/>
              </w:rPr>
              <w:t>Authorization</w:t>
            </w:r>
            <w:r w:rsidR="00797A7B" w:rsidRPr="007A38FD">
              <w:rPr>
                <w:rFonts w:asciiTheme="majorHAnsi" w:hAnsiTheme="majorHAnsi"/>
              </w:rPr>
              <w:t>”</w:t>
            </w:r>
            <w:r w:rsidRPr="007A38FD">
              <w:rPr>
                <w:rFonts w:asciiTheme="majorHAnsi" w:hAnsiTheme="majorHAnsi"/>
              </w:rPr>
              <w:t>, request.getHeader(</w:t>
            </w:r>
            <w:r w:rsidR="00797A7B" w:rsidRPr="007A38FD">
              <w:rPr>
                <w:rFonts w:asciiTheme="majorHAnsi" w:hAnsiTheme="majorHAnsi"/>
              </w:rPr>
              <w:t>“</w:t>
            </w:r>
            <w:r w:rsidRPr="007A38FD">
              <w:rPr>
                <w:rFonts w:asciiTheme="majorHAnsi" w:hAnsiTheme="majorHAnsi"/>
              </w:rPr>
              <w:t>Authorization</w:t>
            </w:r>
            <w:r w:rsidR="00797A7B" w:rsidRPr="007A38FD">
              <w:rPr>
                <w:rFonts w:asciiTheme="majorHAnsi" w:hAnsiTheme="majorHAnsi"/>
              </w:rPr>
              <w:t>”</w:t>
            </w:r>
            <w:r w:rsidRPr="007A38FD">
              <w:rPr>
                <w:rFonts w:asciiTheme="majorHAnsi" w:hAnsiTheme="majorHAnsi"/>
              </w:rPr>
              <w:t>));</w:t>
            </w:r>
          </w:p>
          <w:p w14:paraId="0ACDC474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</w:r>
            <w:r w:rsidRPr="007A38FD">
              <w:rPr>
                <w:rFonts w:asciiTheme="majorHAnsi" w:hAnsiTheme="majorHAnsi"/>
              </w:rPr>
              <w:tab/>
              <w:t>System.out.println(</w:t>
            </w:r>
            <w:r w:rsidR="00797A7B" w:rsidRPr="007A38FD">
              <w:rPr>
                <w:rFonts w:asciiTheme="majorHAnsi" w:hAnsiTheme="majorHAnsi"/>
              </w:rPr>
              <w:t>“</w:t>
            </w:r>
            <w:r w:rsidRPr="007A38FD">
              <w:rPr>
                <w:rFonts w:asciiTheme="majorHAnsi" w:hAnsiTheme="majorHAnsi"/>
              </w:rPr>
              <w:t xml:space="preserve">Request Method : </w:t>
            </w:r>
            <w:r w:rsidR="00797A7B" w:rsidRPr="007A38FD">
              <w:rPr>
                <w:rFonts w:asciiTheme="majorHAnsi" w:hAnsiTheme="majorHAnsi"/>
              </w:rPr>
              <w:t>“</w:t>
            </w:r>
            <w:r w:rsidRPr="007A38FD">
              <w:rPr>
                <w:rFonts w:asciiTheme="majorHAnsi" w:hAnsiTheme="majorHAnsi"/>
              </w:rPr>
              <w:t xml:space="preserve"> + request.getMethod() + </w:t>
            </w:r>
            <w:r w:rsidR="00797A7B" w:rsidRPr="007A38FD">
              <w:rPr>
                <w:rFonts w:asciiTheme="majorHAnsi" w:hAnsiTheme="majorHAnsi"/>
              </w:rPr>
              <w:t>“</w:t>
            </w:r>
            <w:r w:rsidRPr="007A38FD">
              <w:rPr>
                <w:rFonts w:asciiTheme="majorHAnsi" w:hAnsiTheme="majorHAnsi"/>
              </w:rPr>
              <w:t xml:space="preserve"> Request URL : </w:t>
            </w:r>
            <w:r w:rsidR="00797A7B" w:rsidRPr="007A38FD">
              <w:rPr>
                <w:rFonts w:asciiTheme="majorHAnsi" w:hAnsiTheme="majorHAnsi"/>
              </w:rPr>
              <w:t>“</w:t>
            </w:r>
            <w:r w:rsidRPr="007A38FD">
              <w:rPr>
                <w:rFonts w:asciiTheme="majorHAnsi" w:hAnsiTheme="majorHAnsi"/>
              </w:rPr>
              <w:t xml:space="preserve"> + request.getRequestURL().toString());</w:t>
            </w:r>
          </w:p>
          <w:p w14:paraId="12F65502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</w:r>
            <w:r w:rsidRPr="007A38FD">
              <w:rPr>
                <w:rFonts w:asciiTheme="majorHAnsi" w:hAnsiTheme="majorHAnsi"/>
              </w:rPr>
              <w:tab/>
              <w:t>return null;</w:t>
            </w:r>
          </w:p>
          <w:p w14:paraId="0F27F06B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  <w:t>}</w:t>
            </w:r>
          </w:p>
          <w:p w14:paraId="0A3EDF50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  <w:t>@Override</w:t>
            </w:r>
          </w:p>
          <w:p w14:paraId="2909BA82" w14:textId="1D2A0F70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  <w:t xml:space="preserve">public </w:t>
            </w:r>
            <w:r w:rsidR="004F70AE">
              <w:rPr>
                <w:rFonts w:asciiTheme="majorHAnsi" w:hAnsiTheme="majorHAnsi"/>
              </w:rPr>
              <w:t>b</w:t>
            </w:r>
            <w:r w:rsidR="00797A7B" w:rsidRPr="007A38FD">
              <w:rPr>
                <w:rFonts w:asciiTheme="majorHAnsi" w:hAnsiTheme="majorHAnsi"/>
              </w:rPr>
              <w:t>oolean</w:t>
            </w:r>
            <w:r w:rsidRPr="007A38FD">
              <w:rPr>
                <w:rFonts w:asciiTheme="majorHAnsi" w:hAnsiTheme="majorHAnsi"/>
              </w:rPr>
              <w:t xml:space="preserve"> shouldFilter() {</w:t>
            </w:r>
          </w:p>
          <w:p w14:paraId="7544DAC6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</w:r>
            <w:r w:rsidRPr="007A38FD">
              <w:rPr>
                <w:rFonts w:asciiTheme="majorHAnsi" w:hAnsiTheme="majorHAnsi"/>
              </w:rPr>
              <w:tab/>
              <w:t>return true;</w:t>
            </w:r>
          </w:p>
          <w:p w14:paraId="6D89DE0E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  <w:t>}</w:t>
            </w:r>
          </w:p>
          <w:p w14:paraId="5D18B04D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  <w:t>@Override</w:t>
            </w:r>
          </w:p>
          <w:p w14:paraId="1730657F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  <w:t>public int filterOrder() {</w:t>
            </w:r>
          </w:p>
          <w:p w14:paraId="36B285B7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</w:r>
            <w:r w:rsidRPr="007A38FD">
              <w:rPr>
                <w:rFonts w:asciiTheme="majorHAnsi" w:hAnsiTheme="majorHAnsi"/>
              </w:rPr>
              <w:tab/>
              <w:t>return 0;</w:t>
            </w:r>
          </w:p>
          <w:p w14:paraId="79C08961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  <w:t>}</w:t>
            </w:r>
          </w:p>
          <w:p w14:paraId="6A634E83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  <w:t>@Override</w:t>
            </w:r>
          </w:p>
          <w:p w14:paraId="7EC7F697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  <w:t>public String filterType() {</w:t>
            </w:r>
          </w:p>
          <w:p w14:paraId="584BFA7C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</w:r>
            <w:r w:rsidRPr="007A38FD">
              <w:rPr>
                <w:rFonts w:asciiTheme="majorHAnsi" w:hAnsiTheme="majorHAnsi"/>
              </w:rPr>
              <w:tab/>
              <w:t xml:space="preserve">return </w:t>
            </w:r>
            <w:r w:rsidR="00797A7B" w:rsidRPr="007A38FD">
              <w:rPr>
                <w:rFonts w:asciiTheme="majorHAnsi" w:hAnsiTheme="majorHAnsi"/>
              </w:rPr>
              <w:t>“</w:t>
            </w:r>
            <w:r w:rsidRPr="007A38FD">
              <w:rPr>
                <w:rFonts w:asciiTheme="majorHAnsi" w:hAnsiTheme="majorHAnsi"/>
              </w:rPr>
              <w:t>pre</w:t>
            </w:r>
            <w:r w:rsidR="00797A7B" w:rsidRPr="007A38FD">
              <w:rPr>
                <w:rFonts w:asciiTheme="majorHAnsi" w:hAnsiTheme="majorHAnsi"/>
              </w:rPr>
              <w:t>”</w:t>
            </w:r>
            <w:r w:rsidRPr="007A38FD">
              <w:rPr>
                <w:rFonts w:asciiTheme="majorHAnsi" w:hAnsiTheme="majorHAnsi"/>
              </w:rPr>
              <w:t>;</w:t>
            </w:r>
          </w:p>
          <w:p w14:paraId="75D55C28" w14:textId="77777777" w:rsidR="00A8154A" w:rsidRPr="007A38FD" w:rsidRDefault="00A8154A" w:rsidP="00A8154A">
            <w:pPr>
              <w:rPr>
                <w:rFonts w:asciiTheme="majorHAnsi" w:hAnsiTheme="majorHAnsi"/>
              </w:rPr>
            </w:pPr>
            <w:r w:rsidRPr="007A38FD">
              <w:rPr>
                <w:rFonts w:asciiTheme="majorHAnsi" w:hAnsiTheme="majorHAnsi"/>
              </w:rPr>
              <w:tab/>
              <w:t>}</w:t>
            </w:r>
          </w:p>
          <w:p w14:paraId="153D6711" w14:textId="77777777" w:rsidR="00A8154A" w:rsidRDefault="00A8154A" w:rsidP="00A8154A">
            <w:r w:rsidRPr="007A38FD">
              <w:rPr>
                <w:rFonts w:asciiTheme="majorHAnsi" w:hAnsiTheme="majorHAnsi"/>
              </w:rPr>
              <w:t>}</w:t>
            </w:r>
          </w:p>
        </w:tc>
      </w:tr>
    </w:tbl>
    <w:p w14:paraId="4A263071" w14:textId="77777777" w:rsidR="009D61B8" w:rsidRDefault="009D61B8" w:rsidP="0082595A">
      <w:pPr>
        <w:spacing w:after="0"/>
      </w:pPr>
    </w:p>
    <w:p w14:paraId="116FAC57" w14:textId="77777777" w:rsidR="00CF762E" w:rsidRDefault="00245B00" w:rsidP="0082595A">
      <w:pPr>
        <w:spacing w:after="0"/>
      </w:pPr>
      <w:r>
        <w:t>Authorization is optional – depending on services.</w:t>
      </w:r>
    </w:p>
    <w:p w14:paraId="21F952A9" w14:textId="77777777" w:rsidR="0082595A" w:rsidRDefault="0082595A" w:rsidP="0082595A">
      <w:pPr>
        <w:spacing w:after="0"/>
      </w:pPr>
    </w:p>
    <w:p w14:paraId="2CE589A0" w14:textId="77D60788" w:rsidR="00CF762E" w:rsidRPr="0082595A" w:rsidRDefault="0082595A" w:rsidP="0082595A">
      <w:pPr>
        <w:spacing w:after="0"/>
        <w:rPr>
          <w:b/>
          <w:i/>
        </w:rPr>
      </w:pPr>
      <w:r w:rsidRPr="0082595A">
        <w:rPr>
          <w:b/>
          <w:i/>
        </w:rPr>
        <w:t xml:space="preserve">Properties: </w:t>
      </w:r>
      <w:r w:rsidR="00444C04" w:rsidRPr="0082595A">
        <w:rPr>
          <w:b/>
          <w:i/>
        </w:rPr>
        <w:t>application.yml</w:t>
      </w:r>
    </w:p>
    <w:p w14:paraId="2FC01AEF" w14:textId="77777777" w:rsidR="0082595A" w:rsidRDefault="0082595A" w:rsidP="0082595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444C04" w14:paraId="2B4C6DC4" w14:textId="77777777" w:rsidTr="0082595A">
        <w:tc>
          <w:tcPr>
            <w:tcW w:w="10461" w:type="dxa"/>
            <w:shd w:val="clear" w:color="auto" w:fill="F2F2F2" w:themeFill="background1" w:themeFillShade="F2"/>
          </w:tcPr>
          <w:p w14:paraId="245D3188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>spring:</w:t>
            </w:r>
          </w:p>
          <w:p w14:paraId="2641ECF9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application:</w:t>
            </w:r>
          </w:p>
          <w:p w14:paraId="4A2CD9A2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name: zuul-service    </w:t>
            </w:r>
          </w:p>
          <w:p w14:paraId="35A5F923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>server:</w:t>
            </w:r>
          </w:p>
          <w:p w14:paraId="3B539306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address: 0.0.0.0</w:t>
            </w:r>
          </w:p>
          <w:p w14:paraId="103C28D2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port: 8084</w:t>
            </w:r>
          </w:p>
          <w:p w14:paraId="6EF6B962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error:</w:t>
            </w:r>
          </w:p>
          <w:p w14:paraId="0A32CE2E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whitelabel:</w:t>
            </w:r>
          </w:p>
          <w:p w14:paraId="5A1C6BA3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  enabled: false</w:t>
            </w:r>
          </w:p>
          <w:p w14:paraId="0F5A3D82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>eureka:</w:t>
            </w:r>
          </w:p>
          <w:p w14:paraId="13F67048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client:</w:t>
            </w:r>
          </w:p>
          <w:p w14:paraId="703E3BA4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service-url:</w:t>
            </w:r>
          </w:p>
          <w:p w14:paraId="1E82F958" w14:textId="59EC3303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  defaultZone: ${EUREKA_URI:http://</w:t>
            </w:r>
            <w:r w:rsidR="001D2113" w:rsidRPr="00350CB5">
              <w:rPr>
                <w:rFonts w:asciiTheme="majorHAnsi" w:hAnsiTheme="majorHAnsi"/>
              </w:rPr>
              <w:t>&lt;</w:t>
            </w:r>
            <w:r w:rsidR="00605588" w:rsidRPr="00350CB5">
              <w:rPr>
                <w:rFonts w:asciiTheme="majorHAnsi" w:hAnsiTheme="majorHAnsi"/>
              </w:rPr>
              <w:t>HOST_IP</w:t>
            </w:r>
            <w:r w:rsidR="001D2113" w:rsidRPr="00350CB5">
              <w:rPr>
                <w:rFonts w:asciiTheme="majorHAnsi" w:hAnsiTheme="majorHAnsi"/>
              </w:rPr>
              <w:t>&gt;</w:t>
            </w:r>
            <w:r w:rsidRPr="00350CB5">
              <w:rPr>
                <w:rFonts w:asciiTheme="majorHAnsi" w:hAnsiTheme="majorHAnsi"/>
              </w:rPr>
              <w:t>:</w:t>
            </w:r>
            <w:r w:rsidR="00605588" w:rsidRPr="00350CB5">
              <w:rPr>
                <w:rFonts w:asciiTheme="majorHAnsi" w:hAnsiTheme="majorHAnsi"/>
              </w:rPr>
              <w:t>&lt;PORT&gt;</w:t>
            </w:r>
            <w:r w:rsidRPr="00350CB5">
              <w:rPr>
                <w:rFonts w:asciiTheme="majorHAnsi" w:hAnsiTheme="majorHAnsi"/>
              </w:rPr>
              <w:t>/eureka}</w:t>
            </w:r>
          </w:p>
          <w:p w14:paraId="21A454B3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instance:</w:t>
            </w:r>
          </w:p>
          <w:p w14:paraId="3852258E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ip-address: true</w:t>
            </w:r>
          </w:p>
          <w:p w14:paraId="427779D9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>zuul:</w:t>
            </w:r>
          </w:p>
          <w:p w14:paraId="7C8A5BAF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routes:</w:t>
            </w:r>
          </w:p>
          <w:p w14:paraId="62EC5151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users:</w:t>
            </w:r>
          </w:p>
          <w:p w14:paraId="1EF87D4D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  path: /users/**</w:t>
            </w:r>
          </w:p>
          <w:p w14:paraId="3DEBA387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  serviceId: user-service</w:t>
            </w:r>
          </w:p>
          <w:p w14:paraId="13ED407F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  stripPrefix: true</w:t>
            </w:r>
          </w:p>
          <w:p w14:paraId="0FD0026F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lastRenderedPageBreak/>
              <w:t xml:space="preserve">    orders:</w:t>
            </w:r>
          </w:p>
          <w:p w14:paraId="39FA1BF0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  path: /orders/**</w:t>
            </w:r>
          </w:p>
          <w:p w14:paraId="4B0EA831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  serviceId: order-service</w:t>
            </w:r>
          </w:p>
          <w:p w14:paraId="0C57501F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  stripPrefix: true</w:t>
            </w:r>
          </w:p>
          <w:p w14:paraId="0CA97375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items:</w:t>
            </w:r>
          </w:p>
          <w:p w14:paraId="5BBEF9D6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  path: /items/**</w:t>
            </w:r>
          </w:p>
          <w:p w14:paraId="488378A2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  serviceId: item-service</w:t>
            </w:r>
          </w:p>
          <w:p w14:paraId="76B7BC49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  stripPrefix: true</w:t>
            </w:r>
          </w:p>
          <w:p w14:paraId="01BF29C5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host:</w:t>
            </w:r>
          </w:p>
          <w:p w14:paraId="1DB217C0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connect-timeout-millis: 30000</w:t>
            </w:r>
          </w:p>
          <w:p w14:paraId="5445E888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socket-timeout-millis: 30000</w:t>
            </w:r>
          </w:p>
          <w:p w14:paraId="18F69AB3" w14:textId="77777777" w:rsidR="00860520" w:rsidRPr="00350CB5" w:rsidRDefault="00284A54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retryable: true</w:t>
            </w:r>
          </w:p>
          <w:p w14:paraId="47999114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>hystrix:</w:t>
            </w:r>
          </w:p>
          <w:p w14:paraId="695F941D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command:</w:t>
            </w:r>
          </w:p>
          <w:p w14:paraId="12C2134D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default:</w:t>
            </w:r>
          </w:p>
          <w:p w14:paraId="3A6B20A1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  execution:</w:t>
            </w:r>
          </w:p>
          <w:p w14:paraId="3ACF880C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    isolation:</w:t>
            </w:r>
          </w:p>
          <w:p w14:paraId="46A2F9BE" w14:textId="77777777" w:rsidR="00860520" w:rsidRPr="00350CB5" w:rsidRDefault="00860520" w:rsidP="00860520">
            <w:pPr>
              <w:rPr>
                <w:rFonts w:asciiTheme="majorHAnsi" w:hAnsiTheme="majorHAnsi"/>
              </w:rPr>
            </w:pPr>
            <w:r w:rsidRPr="00350CB5">
              <w:rPr>
                <w:rFonts w:asciiTheme="majorHAnsi" w:hAnsiTheme="majorHAnsi"/>
              </w:rPr>
              <w:t xml:space="preserve">          thread:</w:t>
            </w:r>
          </w:p>
          <w:p w14:paraId="7553CF81" w14:textId="77777777" w:rsidR="00444C04" w:rsidRDefault="00860520" w:rsidP="00860520">
            <w:r w:rsidRPr="00350CB5">
              <w:rPr>
                <w:rFonts w:asciiTheme="majorHAnsi" w:hAnsiTheme="majorHAnsi"/>
              </w:rPr>
              <w:t xml:space="preserve">            timeoutInMilliseconds: 30000</w:t>
            </w:r>
          </w:p>
        </w:tc>
      </w:tr>
    </w:tbl>
    <w:p w14:paraId="23A6E3CE" w14:textId="77777777" w:rsidR="009D61B8" w:rsidRDefault="009D61B8" w:rsidP="009D61B8">
      <w:pPr>
        <w:spacing w:after="0"/>
      </w:pPr>
    </w:p>
    <w:p w14:paraId="7C83BF98" w14:textId="72DF8B6F" w:rsidR="00444C04" w:rsidRDefault="001135CF" w:rsidP="009D61B8">
      <w:pPr>
        <w:spacing w:after="0"/>
      </w:pPr>
      <w:r>
        <w:t>Here</w:t>
      </w:r>
      <w:r w:rsidR="00584F3B">
        <w:t>,</w:t>
      </w:r>
      <w:r>
        <w:t xml:space="preserve"> ‘retryable’ is optional as referred above</w:t>
      </w:r>
      <w:r w:rsidR="00E12A2F">
        <w:t>.</w:t>
      </w:r>
    </w:p>
    <w:p w14:paraId="5E89F768" w14:textId="77777777" w:rsidR="009D61B8" w:rsidRDefault="009D61B8" w:rsidP="009D61B8">
      <w:pPr>
        <w:spacing w:after="0"/>
      </w:pPr>
    </w:p>
    <w:p w14:paraId="655A34C2" w14:textId="377D5BCB" w:rsidR="00840715" w:rsidRDefault="00D10D35" w:rsidP="009D61B8">
      <w:pPr>
        <w:pStyle w:val="Heading1"/>
        <w:spacing w:before="0"/>
      </w:pPr>
      <w:bookmarkStart w:id="3" w:name="_Toc510626106"/>
      <w:r>
        <w:t xml:space="preserve">Step 3: Create </w:t>
      </w:r>
      <w:r w:rsidR="0080413D">
        <w:t xml:space="preserve">Business </w:t>
      </w:r>
      <w:r>
        <w:t>Services</w:t>
      </w:r>
      <w:bookmarkEnd w:id="3"/>
    </w:p>
    <w:p w14:paraId="785DA573" w14:textId="77777777" w:rsidR="0051125A" w:rsidRPr="0051125A" w:rsidRDefault="0051125A" w:rsidP="0051125A">
      <w:pPr>
        <w:spacing w:after="0"/>
      </w:pPr>
    </w:p>
    <w:p w14:paraId="3B269C23" w14:textId="77777777" w:rsidR="009C7299" w:rsidRDefault="00BC14A7" w:rsidP="0051125A">
      <w:pPr>
        <w:spacing w:after="0"/>
      </w:pPr>
      <w:r>
        <w:t>Here, w</w:t>
      </w:r>
      <w:r w:rsidR="009C7299">
        <w:t>e create our business services.</w:t>
      </w:r>
    </w:p>
    <w:p w14:paraId="4BB20D73" w14:textId="12C95CB7" w:rsidR="00BC14A7" w:rsidRPr="00BC14A7" w:rsidRDefault="009C7299" w:rsidP="0051125A">
      <w:pPr>
        <w:spacing w:after="0"/>
      </w:pPr>
      <w:r>
        <w:t>In this document, we are implementing Item service. We are creating a REST service of Item, where MySQL is used as database.</w:t>
      </w:r>
    </w:p>
    <w:p w14:paraId="16198057" w14:textId="77777777" w:rsidR="009D61B8" w:rsidRPr="009D61B8" w:rsidRDefault="009D61B8" w:rsidP="009D61B8">
      <w:pPr>
        <w:spacing w:after="0"/>
      </w:pPr>
    </w:p>
    <w:p w14:paraId="50A6F122" w14:textId="1BCCAFC1" w:rsidR="00245B00" w:rsidRDefault="009D61B8" w:rsidP="009D61B8">
      <w:pPr>
        <w:spacing w:after="0"/>
        <w:rPr>
          <w:b/>
          <w:i/>
        </w:rPr>
      </w:pPr>
      <w:r w:rsidRPr="00DA7B78">
        <w:rPr>
          <w:b/>
          <w:i/>
        </w:rPr>
        <w:t>Dependency</w:t>
      </w:r>
      <w:r w:rsidR="00245B00" w:rsidRPr="00DA7B78">
        <w:rPr>
          <w:b/>
          <w:i/>
        </w:rPr>
        <w:t xml:space="preserve">: </w:t>
      </w:r>
      <w:r w:rsidRPr="00DA7B78">
        <w:rPr>
          <w:b/>
          <w:i/>
        </w:rPr>
        <w:t>pom.xml</w:t>
      </w:r>
    </w:p>
    <w:p w14:paraId="20AC6ECF" w14:textId="77777777" w:rsidR="00D15B4B" w:rsidRPr="00DA7B78" w:rsidRDefault="00D15B4B" w:rsidP="009D61B8">
      <w:pPr>
        <w:spacing w:after="0"/>
        <w:rPr>
          <w:b/>
          <w:i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2A4FB8" w14:paraId="0FD084C2" w14:textId="77777777" w:rsidTr="009D61B8">
        <w:tc>
          <w:tcPr>
            <w:tcW w:w="10461" w:type="dxa"/>
            <w:shd w:val="clear" w:color="auto" w:fill="F2F2F2" w:themeFill="background1" w:themeFillShade="F2"/>
          </w:tcPr>
          <w:p w14:paraId="63CB2CBE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>&lt;?xml version="1.0" encoding="UTF-8"?&gt;</w:t>
            </w:r>
          </w:p>
          <w:p w14:paraId="04806E09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>&lt;project xmlns="http://maven.apache.org/POM/4.0.0" xmlns:xsi="http://www.w3.org/2001/XMLSchema-instance"</w:t>
            </w:r>
          </w:p>
          <w:p w14:paraId="4E0A1028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xsi:schemaLocation="http://maven.apache.org/POM/4.0.0 http://maven.apache.org/xsd/maven-4.0.0.xsd"&gt;</w:t>
            </w:r>
          </w:p>
          <w:p w14:paraId="731AB3E8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&lt;modelVersion&gt;4.0.0&lt;/modelVersion&gt;</w:t>
            </w:r>
          </w:p>
          <w:p w14:paraId="6274C244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</w:p>
          <w:p w14:paraId="344D95A0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&lt;groupId&gt;kpit.poc&lt;/groupId&gt;</w:t>
            </w:r>
          </w:p>
          <w:p w14:paraId="1F71FCAF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&lt;artifactId&gt;ms-item-service&lt;/artifactId&gt;</w:t>
            </w:r>
          </w:p>
          <w:p w14:paraId="72F78C14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&lt;version&gt;0.0.1-SNAPSHOT&lt;/version&gt;</w:t>
            </w:r>
          </w:p>
          <w:p w14:paraId="1DC5D88C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&lt;packaging&gt;jar&lt;/packaging&gt;</w:t>
            </w:r>
          </w:p>
          <w:p w14:paraId="4A11414F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</w:p>
          <w:p w14:paraId="1303545C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&lt;name&gt;ms-item-service&lt;/name&gt;</w:t>
            </w:r>
          </w:p>
          <w:p w14:paraId="01C80D0A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&lt;description&gt;Item service for POC&lt;/description&gt;</w:t>
            </w:r>
          </w:p>
          <w:p w14:paraId="72A8F446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</w:p>
          <w:p w14:paraId="56B011C0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&lt;parent&gt;</w:t>
            </w:r>
          </w:p>
          <w:p w14:paraId="3BA5C7F2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61F4568B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&lt;artifactId&gt;spring-boot-starter-parent&lt;/artifactId&gt;</w:t>
            </w:r>
          </w:p>
          <w:p w14:paraId="75A90535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&lt;version&gt;2.0.0.RELEASE&lt;/version&gt;</w:t>
            </w:r>
          </w:p>
          <w:p w14:paraId="7039C5FA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&lt;relativePath /&gt; &lt;!-- lookup parent from repository --&gt;</w:t>
            </w:r>
          </w:p>
          <w:p w14:paraId="736CEE3F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&lt;/parent&gt;</w:t>
            </w:r>
          </w:p>
          <w:p w14:paraId="34FCCC6A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</w:p>
          <w:p w14:paraId="613ADD24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&lt;properties&gt;</w:t>
            </w:r>
          </w:p>
          <w:p w14:paraId="2A4297BB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&lt;project.build.sourceEncoding&gt;UTF-8&lt;/project.build.sourceEncoding&gt;</w:t>
            </w:r>
          </w:p>
          <w:p w14:paraId="57C398C1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&lt;project.reporting.outputEncoding&gt;UTF-8&lt;/project.reporting.outputEncoding&gt;</w:t>
            </w:r>
          </w:p>
          <w:p w14:paraId="05C80A52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&lt;java.version&gt;1.8&lt;/java.version&gt;</w:t>
            </w:r>
          </w:p>
          <w:p w14:paraId="664095F9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lastRenderedPageBreak/>
              <w:tab/>
            </w:r>
            <w:r w:rsidRPr="00914B3D">
              <w:rPr>
                <w:rFonts w:asciiTheme="majorHAnsi" w:hAnsiTheme="majorHAnsi"/>
              </w:rPr>
              <w:tab/>
              <w:t>&lt;spring-cloud.version&gt;Finchley.M8&lt;/spring-cloud.version&gt;</w:t>
            </w:r>
          </w:p>
          <w:p w14:paraId="56C65569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&lt;/properties&gt;</w:t>
            </w:r>
          </w:p>
          <w:p w14:paraId="11C782D3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</w:p>
          <w:p w14:paraId="2DF29EC9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&lt;dependencies&gt;</w:t>
            </w:r>
          </w:p>
          <w:p w14:paraId="4FC25F75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&lt;dependency&gt;</w:t>
            </w:r>
          </w:p>
          <w:p w14:paraId="6ED4EE8E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79D0C2BB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&lt;artifactId&gt;spring-boot-starter-web&lt;/artifactId&gt;</w:t>
            </w:r>
          </w:p>
          <w:p w14:paraId="58CB7798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&lt;/dependency&gt;</w:t>
            </w:r>
          </w:p>
          <w:p w14:paraId="10B7DF35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&lt;dependency&gt;</w:t>
            </w:r>
          </w:p>
          <w:p w14:paraId="78FAB7B0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&lt;groupId&gt;org.springframework.cloud&lt;/groupId&gt;</w:t>
            </w:r>
          </w:p>
          <w:p w14:paraId="4565C70F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&lt;artifactId&gt;spring-cloud-starter-netflix-eureka-client&lt;/artifactId&gt;</w:t>
            </w:r>
          </w:p>
          <w:p w14:paraId="6C92687B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&lt;/dependency&gt;</w:t>
            </w:r>
          </w:p>
          <w:p w14:paraId="47BF3550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&lt;dependency&gt;</w:t>
            </w:r>
          </w:p>
          <w:p w14:paraId="0D6D1701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&lt;groupId&gt;org.springframework.cloud&lt;/groupId&gt;</w:t>
            </w:r>
          </w:p>
          <w:p w14:paraId="2D184C25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&lt;artifactId&gt;spring-cloud-starter-netflix-hystrix&lt;/artifactId&gt;</w:t>
            </w:r>
          </w:p>
          <w:p w14:paraId="182DE58F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&lt;/dependency&gt;</w:t>
            </w:r>
          </w:p>
          <w:p w14:paraId="33CC68AE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</w:p>
          <w:p w14:paraId="43D8AADC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&lt;dependency&gt;</w:t>
            </w:r>
          </w:p>
          <w:p w14:paraId="6A1F96FB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58F00BF3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&lt;artifactId&gt;spring-boot-starter-test&lt;/artifactId&gt;</w:t>
            </w:r>
          </w:p>
          <w:p w14:paraId="0C075148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&lt;scope&gt;test&lt;/scope&gt;</w:t>
            </w:r>
          </w:p>
          <w:p w14:paraId="0FC5EF22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&lt;/dependency&gt;</w:t>
            </w:r>
          </w:p>
          <w:p w14:paraId="377392C4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</w:p>
          <w:p w14:paraId="67D23182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&lt;dependency&gt;</w:t>
            </w:r>
          </w:p>
          <w:p w14:paraId="05C22CEF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05428519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&lt;artifactId&gt;spring-boot-starter-actuator&lt;/artifactId&gt;</w:t>
            </w:r>
          </w:p>
          <w:p w14:paraId="63F8D35E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&lt;/dependency&gt;</w:t>
            </w:r>
          </w:p>
          <w:p w14:paraId="5BD19B55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&lt;dependency&gt;</w:t>
            </w:r>
          </w:p>
          <w:p w14:paraId="1340F216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&lt;groupId&gt;org.springframework.cloud&lt;/groupId&gt;</w:t>
            </w:r>
          </w:p>
          <w:p w14:paraId="3D93E02D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&lt;artifactId&gt;</w:t>
            </w:r>
          </w:p>
          <w:p w14:paraId="6D0C024D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spring-cloud-starter-hystrix-dashboard</w:t>
            </w:r>
          </w:p>
          <w:p w14:paraId="00C129A8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&lt;/artifactId&gt;</w:t>
            </w:r>
          </w:p>
          <w:p w14:paraId="0D67B1E1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&lt;version&gt;1.4.3.RELEASE&lt;/version&gt;</w:t>
            </w:r>
          </w:p>
          <w:p w14:paraId="5E1FBFC8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&lt;/dependency&gt;</w:t>
            </w:r>
          </w:p>
          <w:p w14:paraId="030D4619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&lt;dependency&gt;</w:t>
            </w:r>
          </w:p>
          <w:p w14:paraId="2F46CE34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&lt;groupId&gt;com.netflix.hystrix&lt;/groupId&gt;</w:t>
            </w:r>
          </w:p>
          <w:p w14:paraId="4A615F4F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&lt;artifactId&gt;hystrix-metrics-event-stream&lt;/artifactId&gt;</w:t>
            </w:r>
          </w:p>
          <w:p w14:paraId="14922FF2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&lt;/dependency&gt;</w:t>
            </w:r>
          </w:p>
          <w:p w14:paraId="47460D03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&lt;dependency&gt;</w:t>
            </w:r>
          </w:p>
          <w:p w14:paraId="656E0B79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49BB0390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&lt;artifactId&gt;spring-boot-starter-data-jpa&lt;/artifactId&gt;</w:t>
            </w:r>
          </w:p>
          <w:p w14:paraId="268486A7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&lt;/dependency&gt;</w:t>
            </w:r>
          </w:p>
          <w:p w14:paraId="452E7841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&lt;dependency&gt;</w:t>
            </w:r>
          </w:p>
          <w:p w14:paraId="22C8294F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&lt;groupId&gt;mysql&lt;/groupId&gt;</w:t>
            </w:r>
          </w:p>
          <w:p w14:paraId="73E5916A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&lt;artifactId&gt;mysql-connector-java&lt;/artifactId&gt;</w:t>
            </w:r>
          </w:p>
          <w:p w14:paraId="490887EB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&lt;/dependency&gt;</w:t>
            </w:r>
          </w:p>
          <w:p w14:paraId="67531850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&lt;dependency&gt;</w:t>
            </w:r>
          </w:p>
          <w:p w14:paraId="79D89C03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&lt;groupId&gt;io.springfox&lt;/groupId&gt;</w:t>
            </w:r>
          </w:p>
          <w:p w14:paraId="05E60EF6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&lt;artifactId&gt;springfox-swagger2&lt;/artifactId&gt;</w:t>
            </w:r>
          </w:p>
          <w:p w14:paraId="65D8AE2F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&lt;version&gt;2.6.1&lt;/version&gt;</w:t>
            </w:r>
          </w:p>
          <w:p w14:paraId="449F3177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&lt;/dependency&gt;</w:t>
            </w:r>
          </w:p>
          <w:p w14:paraId="2A398DC1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&lt;dependency&gt;</w:t>
            </w:r>
          </w:p>
          <w:p w14:paraId="7CFFF1B0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&lt;groupId&gt;io.springfox&lt;/groupId&gt;</w:t>
            </w:r>
          </w:p>
          <w:p w14:paraId="01E7DF35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&lt;artifactId&gt;springfox-swagger-ui&lt;/artifactId&gt;</w:t>
            </w:r>
          </w:p>
          <w:p w14:paraId="376AA7E1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&lt;version&gt;2.6.1&lt;/version&gt;</w:t>
            </w:r>
          </w:p>
          <w:p w14:paraId="11B7425A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&lt;/dependency&gt;</w:t>
            </w:r>
          </w:p>
          <w:p w14:paraId="3E79387C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&lt;dependency&gt;</w:t>
            </w:r>
          </w:p>
          <w:p w14:paraId="4B78B2F4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lastRenderedPageBreak/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70762689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&lt;artifactId&gt;spring-boot-starter-security&lt;/artifactId&gt;</w:t>
            </w:r>
          </w:p>
          <w:p w14:paraId="7FB1452F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&lt;/dependency&gt;</w:t>
            </w:r>
          </w:p>
          <w:p w14:paraId="4EB8202C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&lt;dependency&gt;</w:t>
            </w:r>
          </w:p>
          <w:p w14:paraId="08B71AD2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&lt;groupId&gt;io.swagger&lt;/groupId&gt;</w:t>
            </w:r>
          </w:p>
          <w:p w14:paraId="738C8DCD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&lt;artifactId&gt;swagger-jaxrs&lt;/artifactId&gt;</w:t>
            </w:r>
          </w:p>
          <w:p w14:paraId="7228F56B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&lt;version&gt;1.5.18&lt;/version&gt;</w:t>
            </w:r>
          </w:p>
          <w:p w14:paraId="285C0521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&lt;/dependency&gt;</w:t>
            </w:r>
          </w:p>
          <w:p w14:paraId="6D3D952F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&lt;/dependencies&gt;</w:t>
            </w:r>
          </w:p>
          <w:p w14:paraId="6E910FE0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</w:p>
          <w:p w14:paraId="4E1B027B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&lt;dependencyManagement&gt;</w:t>
            </w:r>
          </w:p>
          <w:p w14:paraId="7D3AF721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&lt;dependencies&gt;</w:t>
            </w:r>
          </w:p>
          <w:p w14:paraId="5A27B402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&lt;dependency&gt;</w:t>
            </w:r>
          </w:p>
          <w:p w14:paraId="403196DB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&lt;groupId&gt;org.springframework.cloud&lt;/groupId&gt;</w:t>
            </w:r>
          </w:p>
          <w:p w14:paraId="49751923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&lt;artifactId&gt;spring-cloud-dependencies&lt;/artifactId&gt;</w:t>
            </w:r>
          </w:p>
          <w:p w14:paraId="2C523BCB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&lt;version&gt;${spring-cloud.version}&lt;/version&gt;</w:t>
            </w:r>
          </w:p>
          <w:p w14:paraId="69CC99AF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&lt;type&gt;pom&lt;/type&gt;</w:t>
            </w:r>
          </w:p>
          <w:p w14:paraId="6930BE97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&lt;scope&gt;import&lt;/scope&gt;</w:t>
            </w:r>
          </w:p>
          <w:p w14:paraId="0E0C95E7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&lt;/dependency&gt;</w:t>
            </w:r>
          </w:p>
          <w:p w14:paraId="13DF79BD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&lt;/dependencies&gt;</w:t>
            </w:r>
          </w:p>
          <w:p w14:paraId="71097875" w14:textId="3AF06F3A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&lt;/dependencyManagement&gt;</w:t>
            </w:r>
          </w:p>
          <w:p w14:paraId="135F1386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&lt;build&gt;</w:t>
            </w:r>
          </w:p>
          <w:p w14:paraId="417CA843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&lt;plugins&gt;</w:t>
            </w:r>
          </w:p>
          <w:p w14:paraId="664FEF19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&lt;plugin&gt;</w:t>
            </w:r>
          </w:p>
          <w:p w14:paraId="23948D57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14FF14BB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&lt;artifactId&gt;spring-boot-maven-plugin&lt;/artifactId&gt;</w:t>
            </w:r>
          </w:p>
          <w:p w14:paraId="18CB0069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&lt;/plugin&gt;</w:t>
            </w:r>
          </w:p>
          <w:p w14:paraId="3EDB71A5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&lt;/plugins&gt;</w:t>
            </w:r>
          </w:p>
          <w:p w14:paraId="3595BEC3" w14:textId="49BB8BD6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&lt;/build&gt;</w:t>
            </w:r>
          </w:p>
          <w:p w14:paraId="4CC4172E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&lt;repositories&gt;</w:t>
            </w:r>
          </w:p>
          <w:p w14:paraId="19BA1F79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&lt;repository&gt;</w:t>
            </w:r>
          </w:p>
          <w:p w14:paraId="14561DAE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&lt;id&gt;spring-milestones&lt;/id&gt;</w:t>
            </w:r>
          </w:p>
          <w:p w14:paraId="46BD62F1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&lt;name&gt;Spring Milestones&lt;/name&gt;</w:t>
            </w:r>
          </w:p>
          <w:p w14:paraId="6A89A35F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&lt;url&gt;https://repo.spring.io/milestone&lt;/url&gt;</w:t>
            </w:r>
          </w:p>
          <w:p w14:paraId="3D4D5BF6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&lt;snapshots&gt;</w:t>
            </w:r>
          </w:p>
          <w:p w14:paraId="5BCDCE26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&lt;enabled&gt;false&lt;/enabled&gt;</w:t>
            </w:r>
          </w:p>
          <w:p w14:paraId="016A6339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&lt;/snapshots&gt;</w:t>
            </w:r>
          </w:p>
          <w:p w14:paraId="696D25E5" w14:textId="77777777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</w:r>
            <w:r w:rsidRPr="00914B3D">
              <w:rPr>
                <w:rFonts w:asciiTheme="majorHAnsi" w:hAnsiTheme="majorHAnsi"/>
              </w:rPr>
              <w:tab/>
              <w:t>&lt;/repository&gt;</w:t>
            </w:r>
          </w:p>
          <w:p w14:paraId="2180E05E" w14:textId="17FC6BAD" w:rsidR="00C7272A" w:rsidRPr="00914B3D" w:rsidRDefault="00C7272A" w:rsidP="00C7272A">
            <w:pPr>
              <w:rPr>
                <w:rFonts w:asciiTheme="majorHAnsi" w:hAnsiTheme="majorHAnsi"/>
              </w:rPr>
            </w:pPr>
            <w:r w:rsidRPr="00914B3D">
              <w:rPr>
                <w:rFonts w:asciiTheme="majorHAnsi" w:hAnsiTheme="majorHAnsi"/>
              </w:rPr>
              <w:tab/>
              <w:t>&lt;/repositories&gt;</w:t>
            </w:r>
          </w:p>
          <w:p w14:paraId="38257399" w14:textId="682C4D23" w:rsidR="002A4FB8" w:rsidRDefault="00C7272A" w:rsidP="00C7272A">
            <w:r w:rsidRPr="00914B3D">
              <w:rPr>
                <w:rFonts w:asciiTheme="majorHAnsi" w:hAnsiTheme="majorHAnsi"/>
              </w:rPr>
              <w:t>&lt;/project&gt;</w:t>
            </w:r>
          </w:p>
        </w:tc>
      </w:tr>
    </w:tbl>
    <w:p w14:paraId="2B606150" w14:textId="77777777" w:rsidR="008873AB" w:rsidRDefault="008873AB" w:rsidP="00411353">
      <w:pPr>
        <w:spacing w:after="0"/>
      </w:pPr>
    </w:p>
    <w:p w14:paraId="4D81C797" w14:textId="60F483A0" w:rsidR="002A4FB8" w:rsidRDefault="00411353" w:rsidP="00411353">
      <w:pPr>
        <w:spacing w:after="0"/>
        <w:rPr>
          <w:b/>
          <w:i/>
        </w:rPr>
      </w:pPr>
      <w:r w:rsidRPr="000423C5">
        <w:rPr>
          <w:b/>
          <w:i/>
        </w:rPr>
        <w:t>Java: Application Class</w:t>
      </w:r>
    </w:p>
    <w:p w14:paraId="4FDC47B0" w14:textId="77777777" w:rsidR="00701DD3" w:rsidRDefault="00701DD3" w:rsidP="00E0056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643B" w14:paraId="5CD3F2B4" w14:textId="77777777" w:rsidTr="00FF175A">
        <w:tc>
          <w:tcPr>
            <w:tcW w:w="10456" w:type="dxa"/>
            <w:shd w:val="clear" w:color="auto" w:fill="F2F2F2" w:themeFill="background1" w:themeFillShade="F2"/>
          </w:tcPr>
          <w:p w14:paraId="3023E6BE" w14:textId="5591FA5A" w:rsidR="006503C1" w:rsidRDefault="006503C1" w:rsidP="00FF175A">
            <w:pPr>
              <w:rPr>
                <w:rFonts w:asciiTheme="majorHAnsi" w:hAnsiTheme="majorHAnsi"/>
              </w:rPr>
            </w:pPr>
            <w:r w:rsidRPr="006503C1">
              <w:rPr>
                <w:rFonts w:asciiTheme="majorHAnsi" w:hAnsiTheme="majorHAnsi"/>
              </w:rPr>
              <w:t>import org.springframework.boot.web.servlet.ServletRegistrationBean;</w:t>
            </w:r>
          </w:p>
          <w:p w14:paraId="1E444478" w14:textId="77777777" w:rsidR="00FF175A" w:rsidRPr="00FF175A" w:rsidRDefault="00FF175A" w:rsidP="00FF175A">
            <w:pPr>
              <w:rPr>
                <w:rFonts w:asciiTheme="majorHAnsi" w:hAnsiTheme="majorHAnsi"/>
              </w:rPr>
            </w:pPr>
            <w:r w:rsidRPr="00FF175A">
              <w:rPr>
                <w:rFonts w:asciiTheme="majorHAnsi" w:hAnsiTheme="majorHAnsi"/>
              </w:rPr>
              <w:t>@SpringBootApplication</w:t>
            </w:r>
          </w:p>
          <w:p w14:paraId="3C037A26" w14:textId="77777777" w:rsidR="00FF175A" w:rsidRPr="00FF175A" w:rsidRDefault="00FF175A" w:rsidP="00FF175A">
            <w:pPr>
              <w:rPr>
                <w:rFonts w:asciiTheme="majorHAnsi" w:hAnsiTheme="majorHAnsi"/>
              </w:rPr>
            </w:pPr>
            <w:r w:rsidRPr="00FF175A">
              <w:rPr>
                <w:rFonts w:asciiTheme="majorHAnsi" w:hAnsiTheme="majorHAnsi"/>
              </w:rPr>
              <w:t>@EnableEurekaClient</w:t>
            </w:r>
          </w:p>
          <w:p w14:paraId="6C71D360" w14:textId="77777777" w:rsidR="00FF175A" w:rsidRPr="00FF175A" w:rsidRDefault="00FF175A" w:rsidP="00FF175A">
            <w:pPr>
              <w:rPr>
                <w:rFonts w:asciiTheme="majorHAnsi" w:hAnsiTheme="majorHAnsi"/>
              </w:rPr>
            </w:pPr>
            <w:r w:rsidRPr="00FF175A">
              <w:rPr>
                <w:rFonts w:asciiTheme="majorHAnsi" w:hAnsiTheme="majorHAnsi"/>
              </w:rPr>
              <w:t>@EnableCircuitBreaker</w:t>
            </w:r>
          </w:p>
          <w:p w14:paraId="65C70654" w14:textId="77777777" w:rsidR="00FF175A" w:rsidRPr="00FF175A" w:rsidRDefault="00FF175A" w:rsidP="00FF175A">
            <w:pPr>
              <w:rPr>
                <w:rFonts w:asciiTheme="majorHAnsi" w:hAnsiTheme="majorHAnsi"/>
              </w:rPr>
            </w:pPr>
            <w:r w:rsidRPr="00FF175A">
              <w:rPr>
                <w:rFonts w:asciiTheme="majorHAnsi" w:hAnsiTheme="majorHAnsi"/>
              </w:rPr>
              <w:t>@EnableHystrixDashboard</w:t>
            </w:r>
          </w:p>
          <w:p w14:paraId="1F4AB97B" w14:textId="77777777" w:rsidR="00FF175A" w:rsidRPr="00FF175A" w:rsidRDefault="00FF175A" w:rsidP="00FF175A">
            <w:pPr>
              <w:rPr>
                <w:rFonts w:asciiTheme="majorHAnsi" w:hAnsiTheme="majorHAnsi"/>
              </w:rPr>
            </w:pPr>
            <w:r w:rsidRPr="00FF175A">
              <w:rPr>
                <w:rFonts w:asciiTheme="majorHAnsi" w:hAnsiTheme="majorHAnsi"/>
              </w:rPr>
              <w:t>public class ItemServiceApplication {</w:t>
            </w:r>
          </w:p>
          <w:p w14:paraId="10BA6BEB" w14:textId="77777777" w:rsidR="00FF175A" w:rsidRPr="00FF175A" w:rsidRDefault="00FF175A" w:rsidP="00FF175A">
            <w:pPr>
              <w:rPr>
                <w:rFonts w:asciiTheme="majorHAnsi" w:hAnsiTheme="majorHAnsi"/>
              </w:rPr>
            </w:pPr>
          </w:p>
          <w:p w14:paraId="5ACACDBE" w14:textId="77777777" w:rsidR="00FF175A" w:rsidRPr="00FF175A" w:rsidRDefault="00FF175A" w:rsidP="00FF175A">
            <w:pPr>
              <w:rPr>
                <w:rFonts w:asciiTheme="majorHAnsi" w:hAnsiTheme="majorHAnsi"/>
              </w:rPr>
            </w:pPr>
            <w:r w:rsidRPr="00FF175A">
              <w:rPr>
                <w:rFonts w:asciiTheme="majorHAnsi" w:hAnsiTheme="majorHAnsi"/>
              </w:rPr>
              <w:tab/>
              <w:t>public static void main(String[] args) {</w:t>
            </w:r>
          </w:p>
          <w:p w14:paraId="3143D4C8" w14:textId="77777777" w:rsidR="00FF175A" w:rsidRPr="00FF175A" w:rsidRDefault="00FF175A" w:rsidP="00FF175A">
            <w:pPr>
              <w:rPr>
                <w:rFonts w:asciiTheme="majorHAnsi" w:hAnsiTheme="majorHAnsi"/>
              </w:rPr>
            </w:pPr>
            <w:r w:rsidRPr="00FF175A">
              <w:rPr>
                <w:rFonts w:asciiTheme="majorHAnsi" w:hAnsiTheme="majorHAnsi"/>
              </w:rPr>
              <w:tab/>
            </w:r>
            <w:r w:rsidRPr="00FF175A">
              <w:rPr>
                <w:rFonts w:asciiTheme="majorHAnsi" w:hAnsiTheme="majorHAnsi"/>
              </w:rPr>
              <w:tab/>
              <w:t>SpringApplication.run(ItemServiceApplication.class, args);</w:t>
            </w:r>
          </w:p>
          <w:p w14:paraId="1246BF92" w14:textId="77777777" w:rsidR="00FF175A" w:rsidRPr="00FF175A" w:rsidRDefault="00FF175A" w:rsidP="00FF175A">
            <w:pPr>
              <w:rPr>
                <w:rFonts w:asciiTheme="majorHAnsi" w:hAnsiTheme="majorHAnsi"/>
              </w:rPr>
            </w:pPr>
            <w:r w:rsidRPr="00FF175A">
              <w:rPr>
                <w:rFonts w:asciiTheme="majorHAnsi" w:hAnsiTheme="majorHAnsi"/>
              </w:rPr>
              <w:tab/>
              <w:t>}</w:t>
            </w:r>
          </w:p>
          <w:p w14:paraId="3F2FFF62" w14:textId="77777777" w:rsidR="00FF175A" w:rsidRPr="00FF175A" w:rsidRDefault="00FF175A" w:rsidP="00FF175A">
            <w:pPr>
              <w:rPr>
                <w:rFonts w:asciiTheme="majorHAnsi" w:hAnsiTheme="majorHAnsi"/>
              </w:rPr>
            </w:pPr>
            <w:r w:rsidRPr="00FF175A">
              <w:rPr>
                <w:rFonts w:asciiTheme="majorHAnsi" w:hAnsiTheme="majorHAnsi"/>
              </w:rPr>
              <w:tab/>
            </w:r>
          </w:p>
          <w:p w14:paraId="2F65270C" w14:textId="77777777" w:rsidR="00FF175A" w:rsidRPr="00FF175A" w:rsidRDefault="00FF175A" w:rsidP="00FF175A">
            <w:pPr>
              <w:rPr>
                <w:rFonts w:asciiTheme="majorHAnsi" w:hAnsiTheme="majorHAnsi"/>
              </w:rPr>
            </w:pPr>
            <w:r w:rsidRPr="00FF175A">
              <w:rPr>
                <w:rFonts w:asciiTheme="majorHAnsi" w:hAnsiTheme="majorHAnsi"/>
              </w:rPr>
              <w:tab/>
              <w:t>@Bean</w:t>
            </w:r>
          </w:p>
          <w:p w14:paraId="5697C608" w14:textId="77777777" w:rsidR="00FF175A" w:rsidRPr="00FF175A" w:rsidRDefault="00FF175A" w:rsidP="00FF175A">
            <w:pPr>
              <w:rPr>
                <w:rFonts w:asciiTheme="majorHAnsi" w:hAnsiTheme="majorHAnsi"/>
              </w:rPr>
            </w:pPr>
            <w:r w:rsidRPr="00FF175A">
              <w:rPr>
                <w:rFonts w:asciiTheme="majorHAnsi" w:hAnsiTheme="majorHAnsi"/>
              </w:rPr>
              <w:tab/>
              <w:t>public ServletRegistrationBean servletRegistration() {</w:t>
            </w:r>
          </w:p>
          <w:p w14:paraId="17951679" w14:textId="77777777" w:rsidR="00FF175A" w:rsidRPr="00FF175A" w:rsidRDefault="00FF175A" w:rsidP="00FF175A">
            <w:pPr>
              <w:rPr>
                <w:rFonts w:asciiTheme="majorHAnsi" w:hAnsiTheme="majorHAnsi"/>
              </w:rPr>
            </w:pPr>
            <w:r w:rsidRPr="00FF175A">
              <w:rPr>
                <w:rFonts w:asciiTheme="majorHAnsi" w:hAnsiTheme="majorHAnsi"/>
              </w:rPr>
              <w:lastRenderedPageBreak/>
              <w:tab/>
            </w:r>
            <w:r w:rsidRPr="00FF175A">
              <w:rPr>
                <w:rFonts w:asciiTheme="majorHAnsi" w:hAnsiTheme="majorHAnsi"/>
              </w:rPr>
              <w:tab/>
              <w:t>ServletRegistrationBean registration = new ServletRegistrationBean(new HystrixMetricsStreamServlet(), "/hystrix.stream");</w:t>
            </w:r>
          </w:p>
          <w:p w14:paraId="4D8BD335" w14:textId="77777777" w:rsidR="00FF175A" w:rsidRPr="00FF175A" w:rsidRDefault="00FF175A" w:rsidP="00FF175A">
            <w:pPr>
              <w:rPr>
                <w:rFonts w:asciiTheme="majorHAnsi" w:hAnsiTheme="majorHAnsi"/>
              </w:rPr>
            </w:pPr>
            <w:r w:rsidRPr="00FF175A">
              <w:rPr>
                <w:rFonts w:asciiTheme="majorHAnsi" w:hAnsiTheme="majorHAnsi"/>
              </w:rPr>
              <w:tab/>
            </w:r>
            <w:r w:rsidRPr="00FF175A">
              <w:rPr>
                <w:rFonts w:asciiTheme="majorHAnsi" w:hAnsiTheme="majorHAnsi"/>
              </w:rPr>
              <w:tab/>
              <w:t>return registration;</w:t>
            </w:r>
          </w:p>
          <w:p w14:paraId="08327B63" w14:textId="77777777" w:rsidR="00FF175A" w:rsidRPr="00FF175A" w:rsidRDefault="00FF175A" w:rsidP="00FF175A">
            <w:pPr>
              <w:rPr>
                <w:rFonts w:asciiTheme="majorHAnsi" w:hAnsiTheme="majorHAnsi"/>
              </w:rPr>
            </w:pPr>
            <w:r w:rsidRPr="00FF175A">
              <w:rPr>
                <w:rFonts w:asciiTheme="majorHAnsi" w:hAnsiTheme="majorHAnsi"/>
              </w:rPr>
              <w:tab/>
              <w:t>}</w:t>
            </w:r>
          </w:p>
          <w:p w14:paraId="4554AF40" w14:textId="13B4445B" w:rsidR="0074643B" w:rsidRDefault="00FF175A" w:rsidP="00FF175A">
            <w:r w:rsidRPr="00FF175A">
              <w:rPr>
                <w:rFonts w:asciiTheme="majorHAnsi" w:hAnsiTheme="majorHAnsi"/>
              </w:rPr>
              <w:t>}</w:t>
            </w:r>
          </w:p>
        </w:tc>
      </w:tr>
    </w:tbl>
    <w:p w14:paraId="02C1B56A" w14:textId="77777777" w:rsidR="005E1C1B" w:rsidRDefault="005E1C1B" w:rsidP="005E1C1B">
      <w:pPr>
        <w:spacing w:after="0"/>
      </w:pPr>
    </w:p>
    <w:p w14:paraId="3BBE7B89" w14:textId="3969BDF3" w:rsidR="00DA774B" w:rsidRPr="00DA774B" w:rsidRDefault="00DA774B" w:rsidP="005E1C1B">
      <w:pPr>
        <w:spacing w:after="0"/>
        <w:rPr>
          <w:b/>
          <w:i/>
        </w:rPr>
      </w:pPr>
      <w:r w:rsidRPr="00DA774B">
        <w:rPr>
          <w:b/>
          <w:i/>
        </w:rPr>
        <w:t>Java: Model Class</w:t>
      </w:r>
    </w:p>
    <w:p w14:paraId="15961329" w14:textId="77777777" w:rsidR="00DA774B" w:rsidRDefault="00DA774B" w:rsidP="005E1C1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3E5C" w14:paraId="3CBBE58A" w14:textId="77777777" w:rsidTr="001F3ED0">
        <w:tc>
          <w:tcPr>
            <w:tcW w:w="10456" w:type="dxa"/>
            <w:shd w:val="clear" w:color="auto" w:fill="F2F2F2" w:themeFill="background1" w:themeFillShade="F2"/>
          </w:tcPr>
          <w:p w14:paraId="713BC98D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>@Entity(name="ms_items")</w:t>
            </w:r>
          </w:p>
          <w:p w14:paraId="1DB01545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>public class Item {</w:t>
            </w:r>
          </w:p>
          <w:p w14:paraId="072CB30A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@Id</w:t>
            </w:r>
          </w:p>
          <w:p w14:paraId="58DD383C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@Column(name="item_id")</w:t>
            </w:r>
          </w:p>
          <w:p w14:paraId="39C33914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@ApiModelProperty(dataType="int", notes="Database generated item ID")</w:t>
            </w:r>
          </w:p>
          <w:p w14:paraId="11718198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int itemID;</w:t>
            </w:r>
          </w:p>
          <w:p w14:paraId="4A856914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</w:p>
          <w:p w14:paraId="7B1CFB54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@Column(name="item_name")</w:t>
            </w:r>
          </w:p>
          <w:p w14:paraId="21E2C845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@ApiModelProperty(dataType="String", notes="Item Name")</w:t>
            </w:r>
          </w:p>
          <w:p w14:paraId="1429B132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String name;</w:t>
            </w:r>
          </w:p>
          <w:p w14:paraId="1E7F9280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</w:p>
          <w:p w14:paraId="1F23E8FB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@Column(name="price")</w:t>
            </w:r>
          </w:p>
          <w:p w14:paraId="3FADACAA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@ApiModelProperty(dataType="double", notes="Price of the item")</w:t>
            </w:r>
          </w:p>
          <w:p w14:paraId="04C5DA8A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double price;</w:t>
            </w:r>
          </w:p>
          <w:p w14:paraId="355D9F60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</w:p>
          <w:p w14:paraId="63B7E50A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@Column(name="description")</w:t>
            </w:r>
          </w:p>
          <w:p w14:paraId="20DA8F32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@ApiModelProperty(dataType="String", notes="Item Description")</w:t>
            </w:r>
          </w:p>
          <w:p w14:paraId="7BB42D7A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String description;</w:t>
            </w:r>
          </w:p>
          <w:p w14:paraId="4A41A9FD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</w:p>
          <w:p w14:paraId="542334BD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@Column(name="quantity")</w:t>
            </w:r>
          </w:p>
          <w:p w14:paraId="65AB0ABA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@ApiModelProperty(dataType="String", notes="Quantity available in inventory")</w:t>
            </w:r>
          </w:p>
          <w:p w14:paraId="6DC77A21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int quantity;</w:t>
            </w:r>
          </w:p>
          <w:p w14:paraId="18A527CC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</w:p>
          <w:p w14:paraId="12F46E7D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public Item() {</w:t>
            </w:r>
          </w:p>
          <w:p w14:paraId="463F7FC9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}</w:t>
            </w:r>
          </w:p>
          <w:p w14:paraId="0D161BB6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public Item(int itemID, String name, double price, String description, int quantity) {</w:t>
            </w:r>
          </w:p>
          <w:p w14:paraId="2431D8DB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  <w:r w:rsidRPr="00931926">
              <w:rPr>
                <w:rFonts w:asciiTheme="majorHAnsi" w:hAnsiTheme="majorHAnsi"/>
              </w:rPr>
              <w:tab/>
              <w:t>this.itemID = itemID;</w:t>
            </w:r>
          </w:p>
          <w:p w14:paraId="275904D4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  <w:r w:rsidRPr="00931926">
              <w:rPr>
                <w:rFonts w:asciiTheme="majorHAnsi" w:hAnsiTheme="majorHAnsi"/>
              </w:rPr>
              <w:tab/>
              <w:t>this.name = name;</w:t>
            </w:r>
          </w:p>
          <w:p w14:paraId="1D1B067E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  <w:r w:rsidRPr="00931926">
              <w:rPr>
                <w:rFonts w:asciiTheme="majorHAnsi" w:hAnsiTheme="majorHAnsi"/>
              </w:rPr>
              <w:tab/>
              <w:t>this.price = price;</w:t>
            </w:r>
          </w:p>
          <w:p w14:paraId="30D4E292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  <w:r w:rsidRPr="00931926">
              <w:rPr>
                <w:rFonts w:asciiTheme="majorHAnsi" w:hAnsiTheme="majorHAnsi"/>
              </w:rPr>
              <w:tab/>
              <w:t>this.description = description;</w:t>
            </w:r>
          </w:p>
          <w:p w14:paraId="7204C9DC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  <w:r w:rsidRPr="00931926">
              <w:rPr>
                <w:rFonts w:asciiTheme="majorHAnsi" w:hAnsiTheme="majorHAnsi"/>
              </w:rPr>
              <w:tab/>
              <w:t>this.quantity = quantity;</w:t>
            </w:r>
          </w:p>
          <w:p w14:paraId="3CC1006C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}</w:t>
            </w:r>
          </w:p>
          <w:p w14:paraId="533A00AE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public int getItemID() {</w:t>
            </w:r>
          </w:p>
          <w:p w14:paraId="7338FE0E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  <w:r w:rsidRPr="00931926">
              <w:rPr>
                <w:rFonts w:asciiTheme="majorHAnsi" w:hAnsiTheme="majorHAnsi"/>
              </w:rPr>
              <w:tab/>
              <w:t>return itemID;</w:t>
            </w:r>
          </w:p>
          <w:p w14:paraId="6C776009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}</w:t>
            </w:r>
          </w:p>
          <w:p w14:paraId="3AAC2A56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public void setItemID(int itemID) {</w:t>
            </w:r>
          </w:p>
          <w:p w14:paraId="79E102D3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  <w:r w:rsidRPr="00931926">
              <w:rPr>
                <w:rFonts w:asciiTheme="majorHAnsi" w:hAnsiTheme="majorHAnsi"/>
              </w:rPr>
              <w:tab/>
              <w:t>this.itemID = itemID;</w:t>
            </w:r>
          </w:p>
          <w:p w14:paraId="483653D6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}</w:t>
            </w:r>
          </w:p>
          <w:p w14:paraId="673B03E5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public String getName() {</w:t>
            </w:r>
          </w:p>
          <w:p w14:paraId="5E114926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  <w:r w:rsidRPr="00931926">
              <w:rPr>
                <w:rFonts w:asciiTheme="majorHAnsi" w:hAnsiTheme="majorHAnsi"/>
              </w:rPr>
              <w:tab/>
              <w:t>return name;</w:t>
            </w:r>
          </w:p>
          <w:p w14:paraId="5830124A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}</w:t>
            </w:r>
          </w:p>
          <w:p w14:paraId="473A98C5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public void setName(String name) {</w:t>
            </w:r>
          </w:p>
          <w:p w14:paraId="2E038905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  <w:r w:rsidRPr="00931926">
              <w:rPr>
                <w:rFonts w:asciiTheme="majorHAnsi" w:hAnsiTheme="majorHAnsi"/>
              </w:rPr>
              <w:tab/>
              <w:t>this.name = name;</w:t>
            </w:r>
          </w:p>
          <w:p w14:paraId="58AC5B48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}</w:t>
            </w:r>
          </w:p>
          <w:p w14:paraId="6736CA85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public double getPrice() {</w:t>
            </w:r>
          </w:p>
          <w:p w14:paraId="3C0449B3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  <w:r w:rsidRPr="00931926">
              <w:rPr>
                <w:rFonts w:asciiTheme="majorHAnsi" w:hAnsiTheme="majorHAnsi"/>
              </w:rPr>
              <w:tab/>
              <w:t>return price;</w:t>
            </w:r>
          </w:p>
          <w:p w14:paraId="0B8C3BC3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}</w:t>
            </w:r>
          </w:p>
          <w:p w14:paraId="1DDD5240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public void setPrice(double price) {</w:t>
            </w:r>
          </w:p>
          <w:p w14:paraId="4EA933BF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lastRenderedPageBreak/>
              <w:tab/>
            </w:r>
            <w:r w:rsidRPr="00931926">
              <w:rPr>
                <w:rFonts w:asciiTheme="majorHAnsi" w:hAnsiTheme="majorHAnsi"/>
              </w:rPr>
              <w:tab/>
              <w:t>this.price = price;</w:t>
            </w:r>
          </w:p>
          <w:p w14:paraId="4C32FFB3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}</w:t>
            </w:r>
          </w:p>
          <w:p w14:paraId="5B8863A5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public String getDescription() {</w:t>
            </w:r>
          </w:p>
          <w:p w14:paraId="1A63A72E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  <w:r w:rsidRPr="00931926">
              <w:rPr>
                <w:rFonts w:asciiTheme="majorHAnsi" w:hAnsiTheme="majorHAnsi"/>
              </w:rPr>
              <w:tab/>
              <w:t>return description;</w:t>
            </w:r>
          </w:p>
          <w:p w14:paraId="7C115B4F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}</w:t>
            </w:r>
          </w:p>
          <w:p w14:paraId="40E8F077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public void setDescription(String description) {</w:t>
            </w:r>
          </w:p>
          <w:p w14:paraId="435DEE5B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  <w:r w:rsidRPr="00931926">
              <w:rPr>
                <w:rFonts w:asciiTheme="majorHAnsi" w:hAnsiTheme="majorHAnsi"/>
              </w:rPr>
              <w:tab/>
              <w:t>this.description = description;</w:t>
            </w:r>
          </w:p>
          <w:p w14:paraId="058DECD5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}</w:t>
            </w:r>
          </w:p>
          <w:p w14:paraId="30C35DB4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public int getQuantity() {</w:t>
            </w:r>
          </w:p>
          <w:p w14:paraId="51EE9051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  <w:r w:rsidRPr="00931926">
              <w:rPr>
                <w:rFonts w:asciiTheme="majorHAnsi" w:hAnsiTheme="majorHAnsi"/>
              </w:rPr>
              <w:tab/>
              <w:t>return quantity;</w:t>
            </w:r>
          </w:p>
          <w:p w14:paraId="482349AB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}</w:t>
            </w:r>
          </w:p>
          <w:p w14:paraId="0CCE0196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public void setQuantity(int quantity) {</w:t>
            </w:r>
          </w:p>
          <w:p w14:paraId="561F9083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</w:r>
            <w:r w:rsidRPr="00931926">
              <w:rPr>
                <w:rFonts w:asciiTheme="majorHAnsi" w:hAnsiTheme="majorHAnsi"/>
              </w:rPr>
              <w:tab/>
              <w:t>this.quantity = quantity;</w:t>
            </w:r>
          </w:p>
          <w:p w14:paraId="13F7D433" w14:textId="77777777" w:rsidR="001F3ED0" w:rsidRPr="00931926" w:rsidRDefault="001F3ED0" w:rsidP="001F3ED0">
            <w:pPr>
              <w:rPr>
                <w:rFonts w:asciiTheme="majorHAnsi" w:hAnsiTheme="majorHAnsi"/>
              </w:rPr>
            </w:pPr>
            <w:r w:rsidRPr="00931926">
              <w:rPr>
                <w:rFonts w:asciiTheme="majorHAnsi" w:hAnsiTheme="majorHAnsi"/>
              </w:rPr>
              <w:tab/>
              <w:t>}</w:t>
            </w:r>
          </w:p>
          <w:p w14:paraId="142A7AF6" w14:textId="25945D81" w:rsidR="00153E5C" w:rsidRDefault="001F3ED0" w:rsidP="001F3ED0">
            <w:r w:rsidRPr="00931926">
              <w:rPr>
                <w:rFonts w:asciiTheme="majorHAnsi" w:hAnsiTheme="majorHAnsi"/>
              </w:rPr>
              <w:t>}</w:t>
            </w:r>
          </w:p>
        </w:tc>
      </w:tr>
    </w:tbl>
    <w:p w14:paraId="38069B85" w14:textId="77777777" w:rsidR="00A2604D" w:rsidRDefault="00A2604D" w:rsidP="005E1C1B">
      <w:pPr>
        <w:spacing w:after="0"/>
      </w:pPr>
    </w:p>
    <w:p w14:paraId="5A090079" w14:textId="243D8B7D" w:rsidR="00F267B8" w:rsidRPr="00F267B8" w:rsidRDefault="00F267B8" w:rsidP="005E1C1B">
      <w:pPr>
        <w:spacing w:after="0"/>
        <w:rPr>
          <w:b/>
          <w:i/>
        </w:rPr>
      </w:pPr>
      <w:r w:rsidRPr="00F267B8">
        <w:rPr>
          <w:b/>
          <w:i/>
        </w:rPr>
        <w:t>Java: Repository Interface</w:t>
      </w:r>
    </w:p>
    <w:p w14:paraId="2664096F" w14:textId="77777777" w:rsidR="00F267B8" w:rsidRDefault="00F267B8" w:rsidP="005E1C1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5F78" w14:paraId="2FD7332C" w14:textId="77777777" w:rsidTr="00094361">
        <w:tc>
          <w:tcPr>
            <w:tcW w:w="10456" w:type="dxa"/>
            <w:shd w:val="clear" w:color="auto" w:fill="F2F2F2" w:themeFill="background1" w:themeFillShade="F2"/>
          </w:tcPr>
          <w:p w14:paraId="2E87EE8C" w14:textId="3CF9927E" w:rsidR="00565F78" w:rsidRPr="00094361" w:rsidRDefault="00094361" w:rsidP="005E1C1B">
            <w:pPr>
              <w:rPr>
                <w:rFonts w:asciiTheme="majorHAnsi" w:hAnsiTheme="majorHAnsi"/>
              </w:rPr>
            </w:pPr>
            <w:r w:rsidRPr="00094361">
              <w:rPr>
                <w:rFonts w:asciiTheme="majorHAnsi" w:hAnsiTheme="majorHAnsi"/>
              </w:rPr>
              <w:t>public interface ItemRepository extends CrudRepository&lt;Item, Integer&gt; { }</w:t>
            </w:r>
          </w:p>
        </w:tc>
      </w:tr>
    </w:tbl>
    <w:p w14:paraId="681D1166" w14:textId="77777777" w:rsidR="00F267B8" w:rsidRDefault="00F267B8" w:rsidP="005E1C1B">
      <w:pPr>
        <w:spacing w:after="0"/>
      </w:pPr>
    </w:p>
    <w:p w14:paraId="1FAA53BE" w14:textId="530F3199" w:rsidR="00C130E9" w:rsidRPr="000F02AC" w:rsidRDefault="00454D05" w:rsidP="005E1C1B">
      <w:pPr>
        <w:spacing w:after="0"/>
        <w:rPr>
          <w:b/>
          <w:i/>
        </w:rPr>
      </w:pPr>
      <w:r w:rsidRPr="000F02AC">
        <w:rPr>
          <w:b/>
          <w:i/>
        </w:rPr>
        <w:t>Java: DataBase Service Class</w:t>
      </w:r>
    </w:p>
    <w:p w14:paraId="66CABB3E" w14:textId="77777777" w:rsidR="00F267B8" w:rsidRDefault="00F267B8" w:rsidP="005E1C1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B389E" w14:paraId="50765EAB" w14:textId="77777777" w:rsidTr="00467714">
        <w:tc>
          <w:tcPr>
            <w:tcW w:w="10456" w:type="dxa"/>
            <w:shd w:val="clear" w:color="auto" w:fill="F2F2F2" w:themeFill="background1" w:themeFillShade="F2"/>
          </w:tcPr>
          <w:p w14:paraId="0961D798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>@Service</w:t>
            </w:r>
          </w:p>
          <w:p w14:paraId="502B0B94" w14:textId="46EE0452" w:rsidR="000B389E" w:rsidRPr="00A929B8" w:rsidRDefault="00A661BB" w:rsidP="000B38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public class ItemService {</w:t>
            </w:r>
            <w:r w:rsidR="000B389E" w:rsidRPr="00A929B8">
              <w:rPr>
                <w:rFonts w:asciiTheme="majorHAnsi" w:hAnsiTheme="majorHAnsi"/>
              </w:rPr>
              <w:tab/>
            </w:r>
          </w:p>
          <w:p w14:paraId="1E67FC58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  <w:t>@Autowired</w:t>
            </w:r>
          </w:p>
          <w:p w14:paraId="16486BB3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  <w:t>ItemRepository itemRepository;</w:t>
            </w:r>
          </w:p>
          <w:p w14:paraId="7358808D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</w:r>
          </w:p>
          <w:p w14:paraId="254888DA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  <w:t>public List&lt;Item&gt; getAllItems() {</w:t>
            </w:r>
          </w:p>
          <w:p w14:paraId="0226F831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</w:r>
            <w:r w:rsidRPr="00A929B8">
              <w:rPr>
                <w:rFonts w:asciiTheme="majorHAnsi" w:hAnsiTheme="majorHAnsi"/>
              </w:rPr>
              <w:tab/>
              <w:t>return (List&lt;Item&gt;) itemRepository.findAll();</w:t>
            </w:r>
          </w:p>
          <w:p w14:paraId="2C0C321D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  <w:t>}</w:t>
            </w:r>
          </w:p>
          <w:p w14:paraId="6AEB52DC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</w:r>
          </w:p>
          <w:p w14:paraId="60D6A7F9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  <w:t>public Item getItemByID(int id) {</w:t>
            </w:r>
          </w:p>
          <w:p w14:paraId="0BABFBE7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</w:r>
            <w:r w:rsidRPr="00A929B8">
              <w:rPr>
                <w:rFonts w:asciiTheme="majorHAnsi" w:hAnsiTheme="majorHAnsi"/>
              </w:rPr>
              <w:tab/>
              <w:t>return itemRepository.findById(id).get();</w:t>
            </w:r>
          </w:p>
          <w:p w14:paraId="5FEB833D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  <w:t>}</w:t>
            </w:r>
          </w:p>
          <w:p w14:paraId="6916AF72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</w:r>
          </w:p>
          <w:p w14:paraId="2655A506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  <w:t>public void addItem(Item item) {</w:t>
            </w:r>
          </w:p>
          <w:p w14:paraId="6340BC2D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</w:r>
            <w:r w:rsidRPr="00A929B8">
              <w:rPr>
                <w:rFonts w:asciiTheme="majorHAnsi" w:hAnsiTheme="majorHAnsi"/>
              </w:rPr>
              <w:tab/>
              <w:t>itemRepository.save(item);</w:t>
            </w:r>
          </w:p>
          <w:p w14:paraId="457FECF4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  <w:t>}</w:t>
            </w:r>
          </w:p>
          <w:p w14:paraId="57B227FA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</w:r>
          </w:p>
          <w:p w14:paraId="04274DB4" w14:textId="265E2A80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  <w:t xml:space="preserve">public boolean </w:t>
            </w:r>
            <w:r w:rsidR="00D352B1">
              <w:rPr>
                <w:rFonts w:asciiTheme="majorHAnsi" w:hAnsiTheme="majorHAnsi"/>
              </w:rPr>
              <w:t>updateItem(int id, Item item) {</w:t>
            </w:r>
          </w:p>
          <w:p w14:paraId="72DCB1B4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</w:r>
            <w:r w:rsidRPr="00A929B8">
              <w:rPr>
                <w:rFonts w:asciiTheme="majorHAnsi" w:hAnsiTheme="majorHAnsi"/>
              </w:rPr>
              <w:tab/>
              <w:t>itemRepository.save(item);</w:t>
            </w:r>
          </w:p>
          <w:p w14:paraId="179A32E4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</w:r>
            <w:r w:rsidRPr="00A929B8">
              <w:rPr>
                <w:rFonts w:asciiTheme="majorHAnsi" w:hAnsiTheme="majorHAnsi"/>
              </w:rPr>
              <w:tab/>
              <w:t>return true;</w:t>
            </w:r>
          </w:p>
          <w:p w14:paraId="119F08E8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  <w:t>}</w:t>
            </w:r>
          </w:p>
          <w:p w14:paraId="1D2568FA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</w:r>
          </w:p>
          <w:p w14:paraId="3F38F73E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  <w:t>public void deleteItem(int id) {</w:t>
            </w:r>
          </w:p>
          <w:p w14:paraId="35483355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</w:r>
            <w:r w:rsidRPr="00A929B8">
              <w:rPr>
                <w:rFonts w:asciiTheme="majorHAnsi" w:hAnsiTheme="majorHAnsi"/>
              </w:rPr>
              <w:tab/>
              <w:t>itemRepository.deleteById(id);</w:t>
            </w:r>
          </w:p>
          <w:p w14:paraId="2DE60478" w14:textId="77777777" w:rsidR="000B389E" w:rsidRPr="00A929B8" w:rsidRDefault="000B389E" w:rsidP="000B389E">
            <w:pPr>
              <w:rPr>
                <w:rFonts w:asciiTheme="majorHAnsi" w:hAnsiTheme="majorHAnsi"/>
              </w:rPr>
            </w:pPr>
            <w:r w:rsidRPr="00A929B8">
              <w:rPr>
                <w:rFonts w:asciiTheme="majorHAnsi" w:hAnsiTheme="majorHAnsi"/>
              </w:rPr>
              <w:tab/>
              <w:t>}</w:t>
            </w:r>
          </w:p>
          <w:p w14:paraId="6538D5FE" w14:textId="6C463919" w:rsidR="000B389E" w:rsidRDefault="000B389E" w:rsidP="000B389E">
            <w:r w:rsidRPr="00A929B8">
              <w:rPr>
                <w:rFonts w:asciiTheme="majorHAnsi" w:hAnsiTheme="majorHAnsi"/>
              </w:rPr>
              <w:t>}</w:t>
            </w:r>
          </w:p>
        </w:tc>
      </w:tr>
    </w:tbl>
    <w:p w14:paraId="24862481" w14:textId="77777777" w:rsidR="005A2D14" w:rsidRDefault="005A2D14" w:rsidP="005E1C1B">
      <w:pPr>
        <w:spacing w:after="0"/>
      </w:pPr>
    </w:p>
    <w:p w14:paraId="53988B44" w14:textId="5779C779" w:rsidR="00EA5FBB" w:rsidRPr="00EA5FBB" w:rsidRDefault="00EA5FBB" w:rsidP="005E1C1B">
      <w:pPr>
        <w:spacing w:after="0"/>
        <w:rPr>
          <w:b/>
          <w:i/>
        </w:rPr>
      </w:pPr>
      <w:r w:rsidRPr="00EA5FBB">
        <w:rPr>
          <w:b/>
          <w:i/>
        </w:rPr>
        <w:t>Java: Controller Class</w:t>
      </w:r>
    </w:p>
    <w:p w14:paraId="1E239E3A" w14:textId="77777777" w:rsidR="00EA5FBB" w:rsidRDefault="00EA5FBB" w:rsidP="005E1C1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5D07" w14:paraId="2B64F802" w14:textId="77777777" w:rsidTr="004F5D07">
        <w:tc>
          <w:tcPr>
            <w:tcW w:w="10456" w:type="dxa"/>
            <w:shd w:val="clear" w:color="auto" w:fill="F2F2F2" w:themeFill="background1" w:themeFillShade="F2"/>
          </w:tcPr>
          <w:p w14:paraId="1E5C8863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>@RestController</w:t>
            </w:r>
          </w:p>
          <w:p w14:paraId="5EE90991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>@Api(value="Items", description="operations pertaining to items in E-cart")</w:t>
            </w:r>
          </w:p>
          <w:p w14:paraId="2D20E415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>public class ItemController {</w:t>
            </w:r>
          </w:p>
          <w:p w14:paraId="61DABC63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@Autowired</w:t>
            </w:r>
          </w:p>
          <w:p w14:paraId="1F7A1C1A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private ItemService itemService;</w:t>
            </w:r>
          </w:p>
          <w:p w14:paraId="2A94C7C5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lastRenderedPageBreak/>
              <w:tab/>
            </w:r>
          </w:p>
          <w:p w14:paraId="28C09E7E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@RequestMapping(method=RequestMethod.GET, value="/items")</w:t>
            </w:r>
          </w:p>
          <w:p w14:paraId="008D1E05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@HystrixCommand(fallbackMethod="getAllItemsFallBack")</w:t>
            </w:r>
          </w:p>
          <w:p w14:paraId="40C55BEA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@ApiOperation(value="View list of available items", response=Item.class, responseContainer="List", authorizations={@Authorization(value="basicAuth")})</w:t>
            </w:r>
          </w:p>
          <w:p w14:paraId="6E63FF64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@ApiResponses(value={</w:t>
            </w:r>
          </w:p>
          <w:p w14:paraId="0D498D67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@ApiResponse(code=200, message="Successfully retrieved all items"),</w:t>
            </w:r>
          </w:p>
          <w:p w14:paraId="59C25573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@ApiResponse(code=400, message="Resource not found")</w:t>
            </w:r>
          </w:p>
          <w:p w14:paraId="0F54FCFD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})</w:t>
            </w:r>
          </w:p>
          <w:p w14:paraId="4A7A3214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public List&lt;Item&gt; getAllItems() {</w:t>
            </w:r>
          </w:p>
          <w:p w14:paraId="4CDFFDA2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return itemService.getAllItems();</w:t>
            </w:r>
          </w:p>
          <w:p w14:paraId="48121DEC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}</w:t>
            </w:r>
          </w:p>
          <w:p w14:paraId="7A12BA0D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public List&lt;Item&gt; getAllItemsFallBack() {</w:t>
            </w:r>
          </w:p>
          <w:p w14:paraId="3B788453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List&lt;Item&gt; itemList = new ArrayList&lt;&gt;();</w:t>
            </w:r>
          </w:p>
          <w:p w14:paraId="19794AE2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itemList.add(new Item(0, "Error", 0, "Error", 0));</w:t>
            </w:r>
          </w:p>
          <w:p w14:paraId="5D3A74B3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return itemList;</w:t>
            </w:r>
          </w:p>
          <w:p w14:paraId="269BE480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}</w:t>
            </w:r>
          </w:p>
          <w:p w14:paraId="4599C470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</w:p>
          <w:p w14:paraId="3711D088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@RequestMapping(method=RequestMethod.GET, value="/items/{id}")</w:t>
            </w:r>
          </w:p>
          <w:p w14:paraId="4179D510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@HystrixCommand(fallbackMethod="getItemFallBack")</w:t>
            </w:r>
          </w:p>
          <w:p w14:paraId="79EF909D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@ApiOperation(value="Fetch one item with item id", response=Item.class, authorizations={@Authorization(value="basicAuth")})</w:t>
            </w:r>
          </w:p>
          <w:p w14:paraId="768BD403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public Item getItem(@PathVariable("id") int id) {</w:t>
            </w:r>
          </w:p>
          <w:p w14:paraId="6D517664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return itemService.getItemByID(id);</w:t>
            </w:r>
          </w:p>
          <w:p w14:paraId="6937CB8B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}</w:t>
            </w:r>
          </w:p>
          <w:p w14:paraId="1C887F05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public Item getItemFallBack(@PathVariable("id") int id) {</w:t>
            </w:r>
          </w:p>
          <w:p w14:paraId="3B7DAF65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return new Item(0, "Error", 0, "Error", 0);</w:t>
            </w:r>
          </w:p>
          <w:p w14:paraId="5FBE8198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}</w:t>
            </w:r>
          </w:p>
          <w:p w14:paraId="2A7E7E22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</w:p>
          <w:p w14:paraId="51B9B6FE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@RequestMapping(method=RequestMethod.POST, value="/items")</w:t>
            </w:r>
          </w:p>
          <w:p w14:paraId="5CAE038A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@HystrixCommand(fallbackMethod="addItemFallBack")</w:t>
            </w:r>
          </w:p>
          <w:p w14:paraId="1ACABA19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@ApiOperation(value="Add an item", response=String.class, authorizations={@Authorization(value="basicAuth")})</w:t>
            </w:r>
          </w:p>
          <w:p w14:paraId="6E52194F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public String addItem(@RequestBody Item item) {</w:t>
            </w:r>
          </w:p>
          <w:p w14:paraId="5EA1EFCC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itemService.addItem(item);</w:t>
            </w:r>
          </w:p>
          <w:p w14:paraId="057947F2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return "{\"message\":\"Item successfully added!\"}";</w:t>
            </w:r>
          </w:p>
          <w:p w14:paraId="18C9B26F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}</w:t>
            </w:r>
          </w:p>
          <w:p w14:paraId="0CCF038D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public String addItemFallBack(@RequestBody Item item) {</w:t>
            </w:r>
          </w:p>
          <w:p w14:paraId="7CC7E6AD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return "{\"message\":\"Item not added - fallback!\"}";</w:t>
            </w:r>
          </w:p>
          <w:p w14:paraId="1BE96C5E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}</w:t>
            </w:r>
          </w:p>
          <w:p w14:paraId="64EF0CD1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</w:p>
          <w:p w14:paraId="41CB9062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@RequestMapping(method=RequestMethod.PUT, value="/items/{id}")</w:t>
            </w:r>
          </w:p>
          <w:p w14:paraId="396ECD01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@HystrixCommand(fallbackMethod="updateItemFallBack")</w:t>
            </w:r>
          </w:p>
          <w:p w14:paraId="6ABB6B30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@ApiOperation(value="Update an item", response=String.class, authorizations={@Authorization(value="basicAuth")})</w:t>
            </w:r>
          </w:p>
          <w:p w14:paraId="330C09BF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public String updateItem(@PathVariable("id") int id, @RequestBody Item item) {</w:t>
            </w:r>
          </w:p>
          <w:p w14:paraId="6FDEC125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if(itemService.updateItem(id, item))</w:t>
            </w:r>
          </w:p>
          <w:p w14:paraId="4FA4A3B3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return "{\"message\":\"Item successfully updated!\"}";</w:t>
            </w:r>
          </w:p>
          <w:p w14:paraId="7A28DC38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else</w:t>
            </w:r>
          </w:p>
          <w:p w14:paraId="0C955A84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return "{\"message\":\"Item not updated!\"}";</w:t>
            </w:r>
          </w:p>
          <w:p w14:paraId="58BE2B54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}</w:t>
            </w:r>
          </w:p>
          <w:p w14:paraId="12912A42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public String updateItemFallBack(@PathVariable("id") int id, @RequestBody Item item) {</w:t>
            </w:r>
          </w:p>
          <w:p w14:paraId="660ED94D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return "{\"message\":\"Item not updated - fallback!\"}";</w:t>
            </w:r>
          </w:p>
          <w:p w14:paraId="62B34912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}</w:t>
            </w:r>
          </w:p>
          <w:p w14:paraId="1307192C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</w:p>
          <w:p w14:paraId="125D7A77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@RequestMapping(method=RequestMethod.DELETE, value="/items/{id}")</w:t>
            </w:r>
          </w:p>
          <w:p w14:paraId="272FD3AA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@HystrixCommand(fallbackMethod="deleteItemFallBack")</w:t>
            </w:r>
          </w:p>
          <w:p w14:paraId="70D7EF94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lastRenderedPageBreak/>
              <w:tab/>
              <w:t>@ApiOperation(value="Delete an item with given item id", response=String.class, authorizations={@Authorization(value="basicAuth")})</w:t>
            </w:r>
          </w:p>
          <w:p w14:paraId="270F0444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public String deleteItem(@PathVariable("id") int id) {</w:t>
            </w:r>
          </w:p>
          <w:p w14:paraId="06237627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itemService.deleteItem(id);</w:t>
            </w:r>
          </w:p>
          <w:p w14:paraId="19787AA8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return "{\"message\":\"Item successfully deleted!\"}";</w:t>
            </w:r>
          </w:p>
          <w:p w14:paraId="3E063342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}</w:t>
            </w:r>
          </w:p>
          <w:p w14:paraId="0EE9359C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public String deleteItemFallBack(@PathVariable("id") int id) {</w:t>
            </w:r>
          </w:p>
          <w:p w14:paraId="23BA51DA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</w:r>
            <w:r w:rsidRPr="004F5D07">
              <w:rPr>
                <w:rFonts w:asciiTheme="majorHAnsi" w:hAnsiTheme="majorHAnsi"/>
              </w:rPr>
              <w:tab/>
              <w:t>return "{\"message\":\"Item not deleted - fallback!\"}";</w:t>
            </w:r>
          </w:p>
          <w:p w14:paraId="3DE2EA2B" w14:textId="77777777" w:rsidR="004F5D07" w:rsidRPr="004F5D07" w:rsidRDefault="004F5D07" w:rsidP="004F5D07">
            <w:pPr>
              <w:rPr>
                <w:rFonts w:asciiTheme="majorHAnsi" w:hAnsiTheme="majorHAnsi"/>
              </w:rPr>
            </w:pPr>
            <w:r w:rsidRPr="004F5D07">
              <w:rPr>
                <w:rFonts w:asciiTheme="majorHAnsi" w:hAnsiTheme="majorHAnsi"/>
              </w:rPr>
              <w:tab/>
              <w:t>}</w:t>
            </w:r>
          </w:p>
          <w:p w14:paraId="3C5887F8" w14:textId="453E4285" w:rsidR="004F5D07" w:rsidRDefault="004F5D07" w:rsidP="004F5D07">
            <w:r w:rsidRPr="004F5D07">
              <w:rPr>
                <w:rFonts w:asciiTheme="majorHAnsi" w:hAnsiTheme="majorHAnsi"/>
              </w:rPr>
              <w:t>}</w:t>
            </w:r>
          </w:p>
        </w:tc>
      </w:tr>
    </w:tbl>
    <w:p w14:paraId="48EC4D0B" w14:textId="77777777" w:rsidR="00FE68A1" w:rsidRDefault="00FE68A1" w:rsidP="005E1C1B">
      <w:pPr>
        <w:spacing w:after="0"/>
      </w:pPr>
    </w:p>
    <w:p w14:paraId="09D822D7" w14:textId="355D1529" w:rsidR="00DD0F63" w:rsidRDefault="001B073B" w:rsidP="005E1C1B">
      <w:pPr>
        <w:spacing w:after="0"/>
        <w:rPr>
          <w:b/>
          <w:i/>
        </w:rPr>
      </w:pPr>
      <w:r w:rsidRPr="00FB38D9">
        <w:rPr>
          <w:b/>
          <w:i/>
        </w:rPr>
        <w:t>Java: Swagger</w:t>
      </w:r>
      <w:r w:rsidR="00B107FD">
        <w:rPr>
          <w:b/>
          <w:i/>
        </w:rPr>
        <w:t xml:space="preserve"> API</w:t>
      </w:r>
      <w:r w:rsidRPr="00FB38D9">
        <w:rPr>
          <w:b/>
          <w:i/>
        </w:rPr>
        <w:t xml:space="preserve"> Definition </w:t>
      </w:r>
      <w:r w:rsidR="001E1F25">
        <w:rPr>
          <w:b/>
          <w:i/>
        </w:rPr>
        <w:t>Configuration</w:t>
      </w:r>
    </w:p>
    <w:p w14:paraId="5F7C633C" w14:textId="77777777" w:rsidR="002A4A34" w:rsidRDefault="002A4A34" w:rsidP="00E32EBC">
      <w:pPr>
        <w:spacing w:after="0"/>
      </w:pPr>
    </w:p>
    <w:p w14:paraId="08012A35" w14:textId="5D90F7ED" w:rsidR="00DF6832" w:rsidRDefault="00DF6832" w:rsidP="00E32EBC">
      <w:pPr>
        <w:spacing w:after="0"/>
      </w:pPr>
      <w:r>
        <w:t>This file is mainly used for adding Authentication</w:t>
      </w:r>
      <w:r w:rsidR="00E416DA">
        <w:t xml:space="preserve"> scheme</w:t>
      </w:r>
      <w:r>
        <w:t xml:space="preserve"> in Swagger.</w:t>
      </w:r>
    </w:p>
    <w:p w14:paraId="79A99E05" w14:textId="77777777" w:rsidR="00350207" w:rsidRDefault="00350207" w:rsidP="00CB5D8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0207" w14:paraId="4BB3B2FB" w14:textId="77777777" w:rsidTr="00266B89">
        <w:tc>
          <w:tcPr>
            <w:tcW w:w="10456" w:type="dxa"/>
            <w:shd w:val="clear" w:color="auto" w:fill="F2F2F2" w:themeFill="background1" w:themeFillShade="F2"/>
          </w:tcPr>
          <w:p w14:paraId="5C79523F" w14:textId="77777777" w:rsidR="00350207" w:rsidRPr="00266B89" w:rsidRDefault="00350207" w:rsidP="00350207">
            <w:pPr>
              <w:rPr>
                <w:rFonts w:asciiTheme="majorHAnsi" w:hAnsiTheme="majorHAnsi"/>
              </w:rPr>
            </w:pPr>
            <w:r w:rsidRPr="00266B89">
              <w:rPr>
                <w:rFonts w:asciiTheme="majorHAnsi" w:hAnsiTheme="majorHAnsi"/>
              </w:rPr>
              <w:t>@SwaggerDefinition</w:t>
            </w:r>
          </w:p>
          <w:p w14:paraId="355534DF" w14:textId="77777777" w:rsidR="00350207" w:rsidRPr="00266B89" w:rsidRDefault="00350207" w:rsidP="00350207">
            <w:pPr>
              <w:rPr>
                <w:rFonts w:asciiTheme="majorHAnsi" w:hAnsiTheme="majorHAnsi"/>
              </w:rPr>
            </w:pPr>
            <w:r w:rsidRPr="00266B89">
              <w:rPr>
                <w:rFonts w:asciiTheme="majorHAnsi" w:hAnsiTheme="majorHAnsi"/>
              </w:rPr>
              <w:t>public class ApiDefinition implements ReaderListener {</w:t>
            </w:r>
          </w:p>
          <w:p w14:paraId="20DA1DC3" w14:textId="77777777" w:rsidR="00350207" w:rsidRPr="00266B89" w:rsidRDefault="00350207" w:rsidP="00350207">
            <w:pPr>
              <w:rPr>
                <w:rFonts w:asciiTheme="majorHAnsi" w:hAnsiTheme="majorHAnsi"/>
              </w:rPr>
            </w:pPr>
            <w:r w:rsidRPr="00266B89">
              <w:rPr>
                <w:rFonts w:asciiTheme="majorHAnsi" w:hAnsiTheme="majorHAnsi"/>
              </w:rPr>
              <w:tab/>
              <w:t>public static final String BASIC_AUTH_SCHEME = "basicAuth";</w:t>
            </w:r>
          </w:p>
          <w:p w14:paraId="6AB49801" w14:textId="77777777" w:rsidR="00350207" w:rsidRPr="00266B89" w:rsidRDefault="00350207" w:rsidP="00350207">
            <w:pPr>
              <w:rPr>
                <w:rFonts w:asciiTheme="majorHAnsi" w:hAnsiTheme="majorHAnsi"/>
              </w:rPr>
            </w:pPr>
            <w:r w:rsidRPr="00266B89">
              <w:rPr>
                <w:rFonts w:asciiTheme="majorHAnsi" w:hAnsiTheme="majorHAnsi"/>
              </w:rPr>
              <w:tab/>
            </w:r>
          </w:p>
          <w:p w14:paraId="2D385A39" w14:textId="77777777" w:rsidR="00350207" w:rsidRPr="00266B89" w:rsidRDefault="00350207" w:rsidP="00350207">
            <w:pPr>
              <w:rPr>
                <w:rFonts w:asciiTheme="majorHAnsi" w:hAnsiTheme="majorHAnsi"/>
              </w:rPr>
            </w:pPr>
            <w:r w:rsidRPr="00266B89">
              <w:rPr>
                <w:rFonts w:asciiTheme="majorHAnsi" w:hAnsiTheme="majorHAnsi"/>
              </w:rPr>
              <w:tab/>
              <w:t>@Override</w:t>
            </w:r>
          </w:p>
          <w:p w14:paraId="65E9F9D9" w14:textId="77777777" w:rsidR="00350207" w:rsidRPr="00266B89" w:rsidRDefault="00350207" w:rsidP="00350207">
            <w:pPr>
              <w:rPr>
                <w:rFonts w:asciiTheme="majorHAnsi" w:hAnsiTheme="majorHAnsi"/>
              </w:rPr>
            </w:pPr>
            <w:r w:rsidRPr="00266B89">
              <w:rPr>
                <w:rFonts w:asciiTheme="majorHAnsi" w:hAnsiTheme="majorHAnsi"/>
              </w:rPr>
              <w:tab/>
              <w:t>public void beforeScan(Reader reader, Swagger swagger) {</w:t>
            </w:r>
          </w:p>
          <w:p w14:paraId="5C22DC10" w14:textId="77777777" w:rsidR="00350207" w:rsidRPr="00266B89" w:rsidRDefault="00350207" w:rsidP="00350207">
            <w:pPr>
              <w:rPr>
                <w:rFonts w:asciiTheme="majorHAnsi" w:hAnsiTheme="majorHAnsi"/>
              </w:rPr>
            </w:pPr>
            <w:r w:rsidRPr="00266B89">
              <w:rPr>
                <w:rFonts w:asciiTheme="majorHAnsi" w:hAnsiTheme="majorHAnsi"/>
              </w:rPr>
              <w:tab/>
              <w:t>}</w:t>
            </w:r>
          </w:p>
          <w:p w14:paraId="406130AC" w14:textId="77777777" w:rsidR="00350207" w:rsidRPr="00266B89" w:rsidRDefault="00350207" w:rsidP="00350207">
            <w:pPr>
              <w:rPr>
                <w:rFonts w:asciiTheme="majorHAnsi" w:hAnsiTheme="majorHAnsi"/>
              </w:rPr>
            </w:pPr>
            <w:r w:rsidRPr="00266B89">
              <w:rPr>
                <w:rFonts w:asciiTheme="majorHAnsi" w:hAnsiTheme="majorHAnsi"/>
              </w:rPr>
              <w:tab/>
            </w:r>
          </w:p>
          <w:p w14:paraId="6B950EAC" w14:textId="77777777" w:rsidR="00350207" w:rsidRPr="00266B89" w:rsidRDefault="00350207" w:rsidP="00350207">
            <w:pPr>
              <w:rPr>
                <w:rFonts w:asciiTheme="majorHAnsi" w:hAnsiTheme="majorHAnsi"/>
              </w:rPr>
            </w:pPr>
            <w:r w:rsidRPr="00266B89">
              <w:rPr>
                <w:rFonts w:asciiTheme="majorHAnsi" w:hAnsiTheme="majorHAnsi"/>
              </w:rPr>
              <w:tab/>
              <w:t>@Override</w:t>
            </w:r>
          </w:p>
          <w:p w14:paraId="5060D4AB" w14:textId="77777777" w:rsidR="00350207" w:rsidRPr="00266B89" w:rsidRDefault="00350207" w:rsidP="00350207">
            <w:pPr>
              <w:rPr>
                <w:rFonts w:asciiTheme="majorHAnsi" w:hAnsiTheme="majorHAnsi"/>
              </w:rPr>
            </w:pPr>
            <w:r w:rsidRPr="00266B89">
              <w:rPr>
                <w:rFonts w:asciiTheme="majorHAnsi" w:hAnsiTheme="majorHAnsi"/>
              </w:rPr>
              <w:tab/>
              <w:t>public void afterScan(Reader reader, Swagger swagger) {</w:t>
            </w:r>
          </w:p>
          <w:p w14:paraId="2DCB8B73" w14:textId="77777777" w:rsidR="00350207" w:rsidRPr="00266B89" w:rsidRDefault="00350207" w:rsidP="00350207">
            <w:pPr>
              <w:rPr>
                <w:rFonts w:asciiTheme="majorHAnsi" w:hAnsiTheme="majorHAnsi"/>
              </w:rPr>
            </w:pPr>
            <w:r w:rsidRPr="00266B89">
              <w:rPr>
                <w:rFonts w:asciiTheme="majorHAnsi" w:hAnsiTheme="majorHAnsi"/>
              </w:rPr>
              <w:tab/>
            </w:r>
            <w:r w:rsidRPr="00266B89">
              <w:rPr>
                <w:rFonts w:asciiTheme="majorHAnsi" w:hAnsiTheme="majorHAnsi"/>
              </w:rPr>
              <w:tab/>
              <w:t>BasicAuthDefinition basicAuthDefinition = new BasicAuthDefinition();</w:t>
            </w:r>
          </w:p>
          <w:p w14:paraId="74B180C2" w14:textId="77777777" w:rsidR="00350207" w:rsidRPr="00266B89" w:rsidRDefault="00350207" w:rsidP="00350207">
            <w:pPr>
              <w:rPr>
                <w:rFonts w:asciiTheme="majorHAnsi" w:hAnsiTheme="majorHAnsi"/>
              </w:rPr>
            </w:pPr>
            <w:r w:rsidRPr="00266B89">
              <w:rPr>
                <w:rFonts w:asciiTheme="majorHAnsi" w:hAnsiTheme="majorHAnsi"/>
              </w:rPr>
              <w:tab/>
            </w:r>
            <w:r w:rsidRPr="00266B89">
              <w:rPr>
                <w:rFonts w:asciiTheme="majorHAnsi" w:hAnsiTheme="majorHAnsi"/>
              </w:rPr>
              <w:tab/>
              <w:t>swagger.addSecurityDefinition(BASIC_AUTH_SCHEME, basicAuthDefinition);</w:t>
            </w:r>
          </w:p>
          <w:p w14:paraId="58A58557" w14:textId="77777777" w:rsidR="00350207" w:rsidRPr="00266B89" w:rsidRDefault="00350207" w:rsidP="00350207">
            <w:pPr>
              <w:rPr>
                <w:rFonts w:asciiTheme="majorHAnsi" w:hAnsiTheme="majorHAnsi"/>
              </w:rPr>
            </w:pPr>
            <w:r w:rsidRPr="00266B89">
              <w:rPr>
                <w:rFonts w:asciiTheme="majorHAnsi" w:hAnsiTheme="majorHAnsi"/>
              </w:rPr>
              <w:tab/>
              <w:t>}</w:t>
            </w:r>
          </w:p>
          <w:p w14:paraId="5BB1B683" w14:textId="60F945FA" w:rsidR="00350207" w:rsidRDefault="00350207" w:rsidP="00350207">
            <w:r w:rsidRPr="00266B89">
              <w:rPr>
                <w:rFonts w:asciiTheme="majorHAnsi" w:hAnsiTheme="majorHAnsi"/>
              </w:rPr>
              <w:t>}</w:t>
            </w:r>
          </w:p>
        </w:tc>
      </w:tr>
    </w:tbl>
    <w:p w14:paraId="7B2010BD" w14:textId="77777777" w:rsidR="00350207" w:rsidRDefault="00350207" w:rsidP="001E1F25">
      <w:pPr>
        <w:spacing w:after="0"/>
      </w:pPr>
    </w:p>
    <w:p w14:paraId="0F6E4C92" w14:textId="6A24D28E" w:rsidR="001E1F25" w:rsidRDefault="001E1F25" w:rsidP="001E1F25">
      <w:pPr>
        <w:spacing w:after="0"/>
        <w:rPr>
          <w:b/>
          <w:i/>
        </w:rPr>
      </w:pPr>
      <w:r w:rsidRPr="00B54B88">
        <w:rPr>
          <w:b/>
          <w:i/>
        </w:rPr>
        <w:t>Java: Swagger Con</w:t>
      </w:r>
      <w:r w:rsidR="00BB60AC" w:rsidRPr="00B54B88">
        <w:rPr>
          <w:b/>
          <w:i/>
        </w:rPr>
        <w:t>figuration</w:t>
      </w:r>
    </w:p>
    <w:p w14:paraId="3A4EC3D8" w14:textId="77777777" w:rsidR="00E32EBC" w:rsidRDefault="00E32EBC" w:rsidP="000B56CE">
      <w:pPr>
        <w:spacing w:after="0"/>
      </w:pPr>
    </w:p>
    <w:p w14:paraId="7ABC04AA" w14:textId="66AD086D" w:rsidR="00E32EBC" w:rsidRPr="00B54B88" w:rsidRDefault="00E32EBC" w:rsidP="000B56CE">
      <w:pPr>
        <w:spacing w:after="0"/>
      </w:pPr>
      <w:r>
        <w:t xml:space="preserve">If security/authentication is not defined, we can remove </w:t>
      </w:r>
      <w:r w:rsidRPr="00C207BA">
        <w:rPr>
          <w:i/>
        </w:rPr>
        <w:t>securitySchemes</w:t>
      </w:r>
      <w:r>
        <w:t xml:space="preserve"> in below class.</w:t>
      </w:r>
    </w:p>
    <w:p w14:paraId="43BD56E4" w14:textId="77777777" w:rsidR="00DD0F63" w:rsidRDefault="00DD0F63" w:rsidP="005E1C1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5173" w14:paraId="37667661" w14:textId="77777777" w:rsidTr="00B95173">
        <w:tc>
          <w:tcPr>
            <w:tcW w:w="10456" w:type="dxa"/>
            <w:shd w:val="clear" w:color="auto" w:fill="F2F2F2" w:themeFill="background1" w:themeFillShade="F2"/>
          </w:tcPr>
          <w:p w14:paraId="134FB65D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>@Configuration</w:t>
            </w:r>
          </w:p>
          <w:p w14:paraId="7413BE56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>@EnableSwagger2</w:t>
            </w:r>
          </w:p>
          <w:p w14:paraId="3479DE0E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>public class SwaggerConfig {</w:t>
            </w:r>
          </w:p>
          <w:p w14:paraId="42489FD2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  <w:t>@Bean</w:t>
            </w:r>
          </w:p>
          <w:p w14:paraId="772801DE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  <w:t>public Docket itemApi() {</w:t>
            </w:r>
          </w:p>
          <w:p w14:paraId="54DCA5E5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  <w:t>List&lt;SecurityScheme&gt; securitySchemes = new ArrayList&lt;&gt;();</w:t>
            </w:r>
          </w:p>
          <w:p w14:paraId="2FD532F6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  <w:t>securitySchemes.add(new BasicAuth("basicAuth"));</w:t>
            </w:r>
          </w:p>
          <w:p w14:paraId="2110C902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  <w:t>return new Docket(DocumentationType.SWAGGER_2)</w:t>
            </w:r>
          </w:p>
          <w:p w14:paraId="1BFC09B3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  <w:t>.select()</w:t>
            </w:r>
          </w:p>
          <w:p w14:paraId="45E8C1C8" w14:textId="4BDB81E3" w:rsidR="00B95173" w:rsidRPr="00B95173" w:rsidRDefault="00B95173" w:rsidP="000B56CE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  <w:t>.apis(RequestHandlerSelectors.base</w:t>
            </w:r>
            <w:r w:rsidR="000B56CE">
              <w:rPr>
                <w:rFonts w:asciiTheme="majorHAnsi" w:hAnsiTheme="majorHAnsi"/>
              </w:rPr>
              <w:t>Package("kpit.poc.controller"))</w:t>
            </w:r>
          </w:p>
          <w:p w14:paraId="0D5EF44B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  <w:t>.paths(PathSelectors.any())</w:t>
            </w:r>
          </w:p>
          <w:p w14:paraId="0ECEA489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  <w:t>.build()</w:t>
            </w:r>
          </w:p>
          <w:p w14:paraId="288AD398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  <w:t>.apiInfo(metaData())</w:t>
            </w:r>
          </w:p>
          <w:p w14:paraId="70E42E0E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  <w:t>.securitySchemes(securitySchemes);</w:t>
            </w:r>
          </w:p>
          <w:p w14:paraId="7CC7C5FE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  <w:t>}</w:t>
            </w:r>
          </w:p>
          <w:p w14:paraId="1703ABAB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  <w:t>private ApiInfo metaData() {</w:t>
            </w:r>
          </w:p>
          <w:p w14:paraId="02DD857C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  <w:t>ApiInfo apiMeta = new ApiInfo("Item API",</w:t>
            </w:r>
          </w:p>
          <w:p w14:paraId="075688AB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  <w:t>"Performs all operations on Item resource",</w:t>
            </w:r>
          </w:p>
          <w:p w14:paraId="1DC5B874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  <w:t>"1.0",</w:t>
            </w:r>
          </w:p>
          <w:p w14:paraId="45420AAE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  <w:t>"No terms of service",</w:t>
            </w:r>
          </w:p>
          <w:p w14:paraId="11A089EC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  <w:t>new Contact("Prabhash", "http://www.kpit.com", "kumarprabhaa@kpit.com"),</w:t>
            </w:r>
          </w:p>
          <w:p w14:paraId="56D7D04A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  <w:t>"No license",</w:t>
            </w:r>
          </w:p>
          <w:p w14:paraId="305E9182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lastRenderedPageBreak/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  <w:t>"www.google.com");</w:t>
            </w:r>
          </w:p>
          <w:p w14:paraId="3700EDE9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</w:r>
            <w:r w:rsidRPr="00B95173">
              <w:rPr>
                <w:rFonts w:asciiTheme="majorHAnsi" w:hAnsiTheme="majorHAnsi"/>
              </w:rPr>
              <w:tab/>
              <w:t>return apiMeta;</w:t>
            </w:r>
          </w:p>
          <w:p w14:paraId="39B3DAA3" w14:textId="77777777" w:rsidR="00B95173" w:rsidRPr="00B95173" w:rsidRDefault="00B95173" w:rsidP="00B95173">
            <w:pPr>
              <w:rPr>
                <w:rFonts w:asciiTheme="majorHAnsi" w:hAnsiTheme="majorHAnsi"/>
              </w:rPr>
            </w:pPr>
            <w:r w:rsidRPr="00B95173">
              <w:rPr>
                <w:rFonts w:asciiTheme="majorHAnsi" w:hAnsiTheme="majorHAnsi"/>
              </w:rPr>
              <w:tab/>
              <w:t>}</w:t>
            </w:r>
          </w:p>
          <w:p w14:paraId="75862C82" w14:textId="43D774A2" w:rsidR="00B95173" w:rsidRDefault="00B95173" w:rsidP="00B95173">
            <w:r w:rsidRPr="00B95173">
              <w:rPr>
                <w:rFonts w:asciiTheme="majorHAnsi" w:hAnsiTheme="majorHAnsi"/>
              </w:rPr>
              <w:t>}</w:t>
            </w:r>
          </w:p>
        </w:tc>
      </w:tr>
    </w:tbl>
    <w:p w14:paraId="58261E00" w14:textId="77777777" w:rsidR="00DC6DDC" w:rsidRDefault="00DC6DDC" w:rsidP="005E1C1B">
      <w:pPr>
        <w:spacing w:after="0"/>
      </w:pPr>
    </w:p>
    <w:p w14:paraId="28A85DDC" w14:textId="174167EB" w:rsidR="00090923" w:rsidRPr="00400478" w:rsidRDefault="00090923" w:rsidP="005E1C1B">
      <w:pPr>
        <w:spacing w:after="0"/>
        <w:rPr>
          <w:b/>
          <w:i/>
        </w:rPr>
      </w:pPr>
      <w:r w:rsidRPr="00400478">
        <w:rPr>
          <w:b/>
          <w:i/>
        </w:rPr>
        <w:t>Java: Security Configuration</w:t>
      </w:r>
    </w:p>
    <w:p w14:paraId="28426C4C" w14:textId="77777777" w:rsidR="00090923" w:rsidRDefault="00090923" w:rsidP="005E1C1B">
      <w:pPr>
        <w:spacing w:after="0"/>
      </w:pPr>
    </w:p>
    <w:p w14:paraId="1FA75390" w14:textId="17452799" w:rsidR="0041120E" w:rsidRDefault="0041120E" w:rsidP="005E1C1B">
      <w:pPr>
        <w:spacing w:after="0"/>
      </w:pPr>
      <w:r>
        <w:t xml:space="preserve">This </w:t>
      </w:r>
      <w:r w:rsidR="00C36D5E">
        <w:t>configuration file is required for setting authentication credentials. If you do not want to set this, no need to create this class.</w:t>
      </w:r>
    </w:p>
    <w:p w14:paraId="438D529E" w14:textId="77777777" w:rsidR="0041120E" w:rsidRDefault="0041120E" w:rsidP="005E1C1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0923" w14:paraId="3E501FFF" w14:textId="77777777" w:rsidTr="00090923">
        <w:tc>
          <w:tcPr>
            <w:tcW w:w="10456" w:type="dxa"/>
            <w:shd w:val="clear" w:color="auto" w:fill="F2F2F2" w:themeFill="background1" w:themeFillShade="F2"/>
          </w:tcPr>
          <w:p w14:paraId="49FA094C" w14:textId="77777777" w:rsidR="00090923" w:rsidRPr="00090923" w:rsidRDefault="00090923" w:rsidP="00090923">
            <w:pPr>
              <w:rPr>
                <w:rFonts w:asciiTheme="majorHAnsi" w:hAnsiTheme="majorHAnsi"/>
              </w:rPr>
            </w:pPr>
            <w:r w:rsidRPr="00090923">
              <w:rPr>
                <w:rFonts w:asciiTheme="majorHAnsi" w:hAnsiTheme="majorHAnsi"/>
              </w:rPr>
              <w:t>@Configuration</w:t>
            </w:r>
          </w:p>
          <w:p w14:paraId="184383E0" w14:textId="77777777" w:rsidR="00090923" w:rsidRPr="00090923" w:rsidRDefault="00090923" w:rsidP="00090923">
            <w:pPr>
              <w:rPr>
                <w:rFonts w:asciiTheme="majorHAnsi" w:hAnsiTheme="majorHAnsi"/>
              </w:rPr>
            </w:pPr>
            <w:r w:rsidRPr="00090923">
              <w:rPr>
                <w:rFonts w:asciiTheme="majorHAnsi" w:hAnsiTheme="majorHAnsi"/>
              </w:rPr>
              <w:t>@EnableWebSecurity</w:t>
            </w:r>
          </w:p>
          <w:p w14:paraId="7126E4FD" w14:textId="77777777" w:rsidR="00090923" w:rsidRPr="00090923" w:rsidRDefault="00090923" w:rsidP="00090923">
            <w:pPr>
              <w:rPr>
                <w:rFonts w:asciiTheme="majorHAnsi" w:hAnsiTheme="majorHAnsi"/>
              </w:rPr>
            </w:pPr>
            <w:r w:rsidRPr="00090923">
              <w:rPr>
                <w:rFonts w:asciiTheme="majorHAnsi" w:hAnsiTheme="majorHAnsi"/>
              </w:rPr>
              <w:t>public class SecurityConfig extends WebSecurityConfigurerAdapter {</w:t>
            </w:r>
          </w:p>
          <w:p w14:paraId="7C2BBC16" w14:textId="77777777" w:rsidR="00090923" w:rsidRPr="00090923" w:rsidRDefault="00090923" w:rsidP="00090923">
            <w:pPr>
              <w:rPr>
                <w:rFonts w:asciiTheme="majorHAnsi" w:hAnsiTheme="majorHAnsi"/>
              </w:rPr>
            </w:pPr>
            <w:r w:rsidRPr="00090923">
              <w:rPr>
                <w:rFonts w:asciiTheme="majorHAnsi" w:hAnsiTheme="majorHAnsi"/>
              </w:rPr>
              <w:tab/>
              <w:t>@Autowired</w:t>
            </w:r>
          </w:p>
          <w:p w14:paraId="34DB93B3" w14:textId="77777777" w:rsidR="00090923" w:rsidRPr="00090923" w:rsidRDefault="00090923" w:rsidP="00090923">
            <w:pPr>
              <w:rPr>
                <w:rFonts w:asciiTheme="majorHAnsi" w:hAnsiTheme="majorHAnsi"/>
              </w:rPr>
            </w:pPr>
            <w:r w:rsidRPr="00090923">
              <w:rPr>
                <w:rFonts w:asciiTheme="majorHAnsi" w:hAnsiTheme="majorHAnsi"/>
              </w:rPr>
              <w:tab/>
              <w:t>BasicAuthEntryPoint authEntryPoint;</w:t>
            </w:r>
          </w:p>
          <w:p w14:paraId="66BE0FAB" w14:textId="77777777" w:rsidR="00090923" w:rsidRPr="00090923" w:rsidRDefault="00090923" w:rsidP="00090923">
            <w:pPr>
              <w:rPr>
                <w:rFonts w:asciiTheme="majorHAnsi" w:hAnsiTheme="majorHAnsi"/>
              </w:rPr>
            </w:pPr>
          </w:p>
          <w:p w14:paraId="246C0491" w14:textId="77777777" w:rsidR="00090923" w:rsidRPr="00090923" w:rsidRDefault="00090923" w:rsidP="00090923">
            <w:pPr>
              <w:rPr>
                <w:rFonts w:asciiTheme="majorHAnsi" w:hAnsiTheme="majorHAnsi"/>
              </w:rPr>
            </w:pPr>
            <w:r w:rsidRPr="00090923">
              <w:rPr>
                <w:rFonts w:asciiTheme="majorHAnsi" w:hAnsiTheme="majorHAnsi"/>
              </w:rPr>
              <w:tab/>
              <w:t>@Override</w:t>
            </w:r>
          </w:p>
          <w:p w14:paraId="5EF7E24D" w14:textId="77777777" w:rsidR="00090923" w:rsidRPr="00090923" w:rsidRDefault="00090923" w:rsidP="00090923">
            <w:pPr>
              <w:rPr>
                <w:rFonts w:asciiTheme="majorHAnsi" w:hAnsiTheme="majorHAnsi"/>
              </w:rPr>
            </w:pPr>
            <w:r w:rsidRPr="00090923">
              <w:rPr>
                <w:rFonts w:asciiTheme="majorHAnsi" w:hAnsiTheme="majorHAnsi"/>
              </w:rPr>
              <w:tab/>
              <w:t>protected void configure(HttpSecurity http) throws Exception {</w:t>
            </w:r>
          </w:p>
          <w:p w14:paraId="013B7CED" w14:textId="77777777" w:rsidR="00090923" w:rsidRPr="00090923" w:rsidRDefault="00090923" w:rsidP="00090923">
            <w:pPr>
              <w:rPr>
                <w:rFonts w:asciiTheme="majorHAnsi" w:hAnsiTheme="majorHAnsi"/>
              </w:rPr>
            </w:pPr>
            <w:r w:rsidRPr="00090923">
              <w:rPr>
                <w:rFonts w:asciiTheme="majorHAnsi" w:hAnsiTheme="majorHAnsi"/>
              </w:rPr>
              <w:tab/>
            </w:r>
            <w:r w:rsidRPr="00090923">
              <w:rPr>
                <w:rFonts w:asciiTheme="majorHAnsi" w:hAnsiTheme="majorHAnsi"/>
              </w:rPr>
              <w:tab/>
              <w:t>http.csrf().disable().httpBasic().authenticationEntryPoint(authEntryPoint);</w:t>
            </w:r>
          </w:p>
          <w:p w14:paraId="0BAF1D75" w14:textId="080FFD0B" w:rsidR="00090923" w:rsidRPr="00090923" w:rsidRDefault="00897E0D" w:rsidP="0009092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}</w:t>
            </w:r>
          </w:p>
          <w:p w14:paraId="5809BE03" w14:textId="77777777" w:rsidR="00090923" w:rsidRPr="00090923" w:rsidRDefault="00090923" w:rsidP="00090923">
            <w:pPr>
              <w:rPr>
                <w:rFonts w:asciiTheme="majorHAnsi" w:hAnsiTheme="majorHAnsi"/>
              </w:rPr>
            </w:pPr>
            <w:r w:rsidRPr="00090923">
              <w:rPr>
                <w:rFonts w:asciiTheme="majorHAnsi" w:hAnsiTheme="majorHAnsi"/>
              </w:rPr>
              <w:tab/>
              <w:t>@Autowired</w:t>
            </w:r>
          </w:p>
          <w:p w14:paraId="08CB4EE3" w14:textId="77777777" w:rsidR="00090923" w:rsidRPr="00090923" w:rsidRDefault="00090923" w:rsidP="00090923">
            <w:pPr>
              <w:rPr>
                <w:rFonts w:asciiTheme="majorHAnsi" w:hAnsiTheme="majorHAnsi"/>
              </w:rPr>
            </w:pPr>
            <w:r w:rsidRPr="00090923">
              <w:rPr>
                <w:rFonts w:asciiTheme="majorHAnsi" w:hAnsiTheme="majorHAnsi"/>
              </w:rPr>
              <w:tab/>
              <w:t>public void configureGlobal(AuthenticationManagerBuilder auth) throws Exception {</w:t>
            </w:r>
          </w:p>
          <w:p w14:paraId="7A9E0D1D" w14:textId="77777777" w:rsidR="00090923" w:rsidRPr="00090923" w:rsidRDefault="00090923" w:rsidP="00090923">
            <w:pPr>
              <w:rPr>
                <w:rFonts w:asciiTheme="majorHAnsi" w:hAnsiTheme="majorHAnsi"/>
              </w:rPr>
            </w:pPr>
            <w:r w:rsidRPr="00090923">
              <w:rPr>
                <w:rFonts w:asciiTheme="majorHAnsi" w:hAnsiTheme="majorHAnsi"/>
              </w:rPr>
              <w:tab/>
            </w:r>
            <w:r w:rsidRPr="00090923">
              <w:rPr>
                <w:rFonts w:asciiTheme="majorHAnsi" w:hAnsiTheme="majorHAnsi"/>
              </w:rPr>
              <w:tab/>
              <w:t>auth.inMemoryAuthentication().withUser("kpit").password("{noop}kpit123").roles("admin");</w:t>
            </w:r>
          </w:p>
          <w:p w14:paraId="1C6A09A6" w14:textId="77777777" w:rsidR="00090923" w:rsidRPr="00090923" w:rsidRDefault="00090923" w:rsidP="00090923">
            <w:pPr>
              <w:rPr>
                <w:rFonts w:asciiTheme="majorHAnsi" w:hAnsiTheme="majorHAnsi"/>
              </w:rPr>
            </w:pPr>
            <w:r w:rsidRPr="00090923">
              <w:rPr>
                <w:rFonts w:asciiTheme="majorHAnsi" w:hAnsiTheme="majorHAnsi"/>
              </w:rPr>
              <w:tab/>
              <w:t>}</w:t>
            </w:r>
          </w:p>
          <w:p w14:paraId="73D49B20" w14:textId="2B00DF60" w:rsidR="00090923" w:rsidRDefault="00090923" w:rsidP="00090923">
            <w:r w:rsidRPr="00090923">
              <w:rPr>
                <w:rFonts w:asciiTheme="majorHAnsi" w:hAnsiTheme="majorHAnsi"/>
              </w:rPr>
              <w:t>}</w:t>
            </w:r>
          </w:p>
        </w:tc>
      </w:tr>
    </w:tbl>
    <w:p w14:paraId="600E8648" w14:textId="77777777" w:rsidR="00090923" w:rsidRDefault="00090923" w:rsidP="005E1C1B">
      <w:pPr>
        <w:spacing w:after="0"/>
      </w:pPr>
    </w:p>
    <w:p w14:paraId="6263F465" w14:textId="04255199" w:rsidR="00FF58FE" w:rsidRPr="005D10B2" w:rsidRDefault="00FA646D" w:rsidP="005E1C1B">
      <w:pPr>
        <w:spacing w:after="0"/>
        <w:rPr>
          <w:b/>
          <w:i/>
        </w:rPr>
      </w:pPr>
      <w:r w:rsidRPr="005D10B2">
        <w:rPr>
          <w:b/>
          <w:i/>
        </w:rPr>
        <w:t>Java: Authentication Entry Point Component</w:t>
      </w:r>
    </w:p>
    <w:p w14:paraId="0EF6591B" w14:textId="77777777" w:rsidR="00CD68A3" w:rsidRDefault="00CD68A3" w:rsidP="005E1C1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0BC0" w14:paraId="090F63BC" w14:textId="77777777" w:rsidTr="00362A2C">
        <w:tc>
          <w:tcPr>
            <w:tcW w:w="10456" w:type="dxa"/>
            <w:shd w:val="clear" w:color="auto" w:fill="F2F2F2" w:themeFill="background1" w:themeFillShade="F2"/>
          </w:tcPr>
          <w:p w14:paraId="3C23B0B9" w14:textId="77777777" w:rsidR="002F0BC0" w:rsidRPr="00362A2C" w:rsidRDefault="002F0BC0" w:rsidP="002F0BC0">
            <w:pPr>
              <w:rPr>
                <w:rFonts w:asciiTheme="majorHAnsi" w:hAnsiTheme="majorHAnsi"/>
              </w:rPr>
            </w:pPr>
            <w:r w:rsidRPr="00362A2C">
              <w:rPr>
                <w:rFonts w:asciiTheme="majorHAnsi" w:hAnsiTheme="majorHAnsi"/>
              </w:rPr>
              <w:t>@Component</w:t>
            </w:r>
          </w:p>
          <w:p w14:paraId="403F81C6" w14:textId="77777777" w:rsidR="002F0BC0" w:rsidRPr="00362A2C" w:rsidRDefault="002F0BC0" w:rsidP="002F0BC0">
            <w:pPr>
              <w:rPr>
                <w:rFonts w:asciiTheme="majorHAnsi" w:hAnsiTheme="majorHAnsi"/>
              </w:rPr>
            </w:pPr>
            <w:r w:rsidRPr="00362A2C">
              <w:rPr>
                <w:rFonts w:asciiTheme="majorHAnsi" w:hAnsiTheme="majorHAnsi"/>
              </w:rPr>
              <w:t>public class BasicAuthEntryPoint extends BasicAuthenticationEntryPoint {</w:t>
            </w:r>
          </w:p>
          <w:p w14:paraId="5F62573A" w14:textId="77777777" w:rsidR="002F0BC0" w:rsidRPr="00362A2C" w:rsidRDefault="002F0BC0" w:rsidP="002F0BC0">
            <w:pPr>
              <w:rPr>
                <w:rFonts w:asciiTheme="majorHAnsi" w:hAnsiTheme="majorHAnsi"/>
              </w:rPr>
            </w:pPr>
            <w:r w:rsidRPr="00362A2C">
              <w:rPr>
                <w:rFonts w:asciiTheme="majorHAnsi" w:hAnsiTheme="majorHAnsi"/>
              </w:rPr>
              <w:tab/>
              <w:t>@Override</w:t>
            </w:r>
          </w:p>
          <w:p w14:paraId="5AB94527" w14:textId="77777777" w:rsidR="002F0BC0" w:rsidRPr="00362A2C" w:rsidRDefault="002F0BC0" w:rsidP="002F0BC0">
            <w:pPr>
              <w:rPr>
                <w:rFonts w:asciiTheme="majorHAnsi" w:hAnsiTheme="majorHAnsi"/>
              </w:rPr>
            </w:pPr>
            <w:r w:rsidRPr="00362A2C">
              <w:rPr>
                <w:rFonts w:asciiTheme="majorHAnsi" w:hAnsiTheme="majorHAnsi"/>
              </w:rPr>
              <w:tab/>
              <w:t>public void commence(HttpServletRequest request, HttpServletResponse response,</w:t>
            </w:r>
          </w:p>
          <w:p w14:paraId="109ED764" w14:textId="77777777" w:rsidR="002F0BC0" w:rsidRPr="00362A2C" w:rsidRDefault="002F0BC0" w:rsidP="002F0BC0">
            <w:pPr>
              <w:rPr>
                <w:rFonts w:asciiTheme="majorHAnsi" w:hAnsiTheme="majorHAnsi"/>
              </w:rPr>
            </w:pPr>
            <w:r w:rsidRPr="00362A2C">
              <w:rPr>
                <w:rFonts w:asciiTheme="majorHAnsi" w:hAnsiTheme="majorHAnsi"/>
              </w:rPr>
              <w:tab/>
            </w:r>
            <w:r w:rsidRPr="00362A2C">
              <w:rPr>
                <w:rFonts w:asciiTheme="majorHAnsi" w:hAnsiTheme="majorHAnsi"/>
              </w:rPr>
              <w:tab/>
            </w:r>
            <w:r w:rsidRPr="00362A2C">
              <w:rPr>
                <w:rFonts w:asciiTheme="majorHAnsi" w:hAnsiTheme="majorHAnsi"/>
              </w:rPr>
              <w:tab/>
              <w:t>AuthenticationException authException) throws IOException, ServletException {</w:t>
            </w:r>
          </w:p>
          <w:p w14:paraId="38B9D239" w14:textId="77777777" w:rsidR="002F0BC0" w:rsidRPr="00362A2C" w:rsidRDefault="002F0BC0" w:rsidP="002F0BC0">
            <w:pPr>
              <w:rPr>
                <w:rFonts w:asciiTheme="majorHAnsi" w:hAnsiTheme="majorHAnsi"/>
              </w:rPr>
            </w:pPr>
            <w:r w:rsidRPr="00362A2C">
              <w:rPr>
                <w:rFonts w:asciiTheme="majorHAnsi" w:hAnsiTheme="majorHAnsi"/>
              </w:rPr>
              <w:tab/>
            </w:r>
            <w:r w:rsidRPr="00362A2C">
              <w:rPr>
                <w:rFonts w:asciiTheme="majorHAnsi" w:hAnsiTheme="majorHAnsi"/>
              </w:rPr>
              <w:tab/>
              <w:t>response.addHeader("WWW-Authenticate", "Basic realm=" +getRealmName());</w:t>
            </w:r>
          </w:p>
          <w:p w14:paraId="4BC2A5B4" w14:textId="77777777" w:rsidR="002F0BC0" w:rsidRPr="00362A2C" w:rsidRDefault="002F0BC0" w:rsidP="002F0BC0">
            <w:pPr>
              <w:rPr>
                <w:rFonts w:asciiTheme="majorHAnsi" w:hAnsiTheme="majorHAnsi"/>
              </w:rPr>
            </w:pPr>
            <w:r w:rsidRPr="00362A2C">
              <w:rPr>
                <w:rFonts w:asciiTheme="majorHAnsi" w:hAnsiTheme="majorHAnsi"/>
              </w:rPr>
              <w:tab/>
            </w:r>
            <w:r w:rsidRPr="00362A2C">
              <w:rPr>
                <w:rFonts w:asciiTheme="majorHAnsi" w:hAnsiTheme="majorHAnsi"/>
              </w:rPr>
              <w:tab/>
              <w:t>response.setStatus(HttpServletResponse.SC_UNAUTHORIZED);</w:t>
            </w:r>
          </w:p>
          <w:p w14:paraId="055BD1CC" w14:textId="77777777" w:rsidR="002F0BC0" w:rsidRPr="00362A2C" w:rsidRDefault="002F0BC0" w:rsidP="002F0BC0">
            <w:pPr>
              <w:rPr>
                <w:rFonts w:asciiTheme="majorHAnsi" w:hAnsiTheme="majorHAnsi"/>
              </w:rPr>
            </w:pPr>
            <w:r w:rsidRPr="00362A2C">
              <w:rPr>
                <w:rFonts w:asciiTheme="majorHAnsi" w:hAnsiTheme="majorHAnsi"/>
              </w:rPr>
              <w:tab/>
            </w:r>
            <w:r w:rsidRPr="00362A2C">
              <w:rPr>
                <w:rFonts w:asciiTheme="majorHAnsi" w:hAnsiTheme="majorHAnsi"/>
              </w:rPr>
              <w:tab/>
              <w:t>PrintWriter printWriter = response.getWriter();</w:t>
            </w:r>
          </w:p>
          <w:p w14:paraId="2E8C25B3" w14:textId="77777777" w:rsidR="002F0BC0" w:rsidRPr="00362A2C" w:rsidRDefault="002F0BC0" w:rsidP="002F0BC0">
            <w:pPr>
              <w:rPr>
                <w:rFonts w:asciiTheme="majorHAnsi" w:hAnsiTheme="majorHAnsi"/>
              </w:rPr>
            </w:pPr>
            <w:r w:rsidRPr="00362A2C">
              <w:rPr>
                <w:rFonts w:asciiTheme="majorHAnsi" w:hAnsiTheme="majorHAnsi"/>
              </w:rPr>
              <w:tab/>
            </w:r>
            <w:r w:rsidRPr="00362A2C">
              <w:rPr>
                <w:rFonts w:asciiTheme="majorHAnsi" w:hAnsiTheme="majorHAnsi"/>
              </w:rPr>
              <w:tab/>
              <w:t>printWriter.println("Http Status 401 : "+authException.getMessage());</w:t>
            </w:r>
          </w:p>
          <w:p w14:paraId="518F0C68" w14:textId="77777777" w:rsidR="002F0BC0" w:rsidRPr="00362A2C" w:rsidRDefault="002F0BC0" w:rsidP="002F0BC0">
            <w:pPr>
              <w:rPr>
                <w:rFonts w:asciiTheme="majorHAnsi" w:hAnsiTheme="majorHAnsi"/>
              </w:rPr>
            </w:pPr>
            <w:r w:rsidRPr="00362A2C">
              <w:rPr>
                <w:rFonts w:asciiTheme="majorHAnsi" w:hAnsiTheme="majorHAnsi"/>
              </w:rPr>
              <w:tab/>
            </w:r>
            <w:r w:rsidRPr="00362A2C">
              <w:rPr>
                <w:rFonts w:asciiTheme="majorHAnsi" w:hAnsiTheme="majorHAnsi"/>
              </w:rPr>
              <w:tab/>
              <w:t>System.out.println("Http Status 401 : "+authException.getMessage());</w:t>
            </w:r>
          </w:p>
          <w:p w14:paraId="77DBDD73" w14:textId="77777777" w:rsidR="002F0BC0" w:rsidRPr="00362A2C" w:rsidRDefault="002F0BC0" w:rsidP="002F0BC0">
            <w:pPr>
              <w:rPr>
                <w:rFonts w:asciiTheme="majorHAnsi" w:hAnsiTheme="majorHAnsi"/>
              </w:rPr>
            </w:pPr>
            <w:r w:rsidRPr="00362A2C">
              <w:rPr>
                <w:rFonts w:asciiTheme="majorHAnsi" w:hAnsiTheme="majorHAnsi"/>
              </w:rPr>
              <w:tab/>
              <w:t>}</w:t>
            </w:r>
          </w:p>
          <w:p w14:paraId="48CB85A7" w14:textId="77777777" w:rsidR="002F0BC0" w:rsidRPr="00362A2C" w:rsidRDefault="002F0BC0" w:rsidP="002F0BC0">
            <w:pPr>
              <w:rPr>
                <w:rFonts w:asciiTheme="majorHAnsi" w:hAnsiTheme="majorHAnsi"/>
              </w:rPr>
            </w:pPr>
            <w:r w:rsidRPr="00362A2C">
              <w:rPr>
                <w:rFonts w:asciiTheme="majorHAnsi" w:hAnsiTheme="majorHAnsi"/>
              </w:rPr>
              <w:tab/>
              <w:t>@Override</w:t>
            </w:r>
          </w:p>
          <w:p w14:paraId="42D341B1" w14:textId="77777777" w:rsidR="002F0BC0" w:rsidRPr="00362A2C" w:rsidRDefault="002F0BC0" w:rsidP="002F0BC0">
            <w:pPr>
              <w:rPr>
                <w:rFonts w:asciiTheme="majorHAnsi" w:hAnsiTheme="majorHAnsi"/>
              </w:rPr>
            </w:pPr>
            <w:r w:rsidRPr="00362A2C">
              <w:rPr>
                <w:rFonts w:asciiTheme="majorHAnsi" w:hAnsiTheme="majorHAnsi"/>
              </w:rPr>
              <w:tab/>
              <w:t>public void afterPropertiesSet() throws Exception {</w:t>
            </w:r>
          </w:p>
          <w:p w14:paraId="3D8BFDF7" w14:textId="77777777" w:rsidR="002F0BC0" w:rsidRPr="00362A2C" w:rsidRDefault="002F0BC0" w:rsidP="002F0BC0">
            <w:pPr>
              <w:rPr>
                <w:rFonts w:asciiTheme="majorHAnsi" w:hAnsiTheme="majorHAnsi"/>
              </w:rPr>
            </w:pPr>
            <w:r w:rsidRPr="00362A2C">
              <w:rPr>
                <w:rFonts w:asciiTheme="majorHAnsi" w:hAnsiTheme="majorHAnsi"/>
              </w:rPr>
              <w:tab/>
            </w:r>
            <w:r w:rsidRPr="00362A2C">
              <w:rPr>
                <w:rFonts w:asciiTheme="majorHAnsi" w:hAnsiTheme="majorHAnsi"/>
              </w:rPr>
              <w:tab/>
              <w:t>setRealmName("Microservices");</w:t>
            </w:r>
          </w:p>
          <w:p w14:paraId="3E9ABE54" w14:textId="77777777" w:rsidR="002F0BC0" w:rsidRPr="00362A2C" w:rsidRDefault="002F0BC0" w:rsidP="002F0BC0">
            <w:pPr>
              <w:rPr>
                <w:rFonts w:asciiTheme="majorHAnsi" w:hAnsiTheme="majorHAnsi"/>
              </w:rPr>
            </w:pPr>
            <w:r w:rsidRPr="00362A2C">
              <w:rPr>
                <w:rFonts w:asciiTheme="majorHAnsi" w:hAnsiTheme="majorHAnsi"/>
              </w:rPr>
              <w:tab/>
            </w:r>
            <w:r w:rsidRPr="00362A2C">
              <w:rPr>
                <w:rFonts w:asciiTheme="majorHAnsi" w:hAnsiTheme="majorHAnsi"/>
              </w:rPr>
              <w:tab/>
              <w:t>super.afterPropertiesSet();</w:t>
            </w:r>
          </w:p>
          <w:p w14:paraId="51846EF0" w14:textId="77777777" w:rsidR="002F0BC0" w:rsidRPr="00362A2C" w:rsidRDefault="002F0BC0" w:rsidP="002F0BC0">
            <w:pPr>
              <w:rPr>
                <w:rFonts w:asciiTheme="majorHAnsi" w:hAnsiTheme="majorHAnsi"/>
              </w:rPr>
            </w:pPr>
            <w:r w:rsidRPr="00362A2C">
              <w:rPr>
                <w:rFonts w:asciiTheme="majorHAnsi" w:hAnsiTheme="majorHAnsi"/>
              </w:rPr>
              <w:tab/>
              <w:t>}</w:t>
            </w:r>
          </w:p>
          <w:p w14:paraId="57378C54" w14:textId="60A0BF88" w:rsidR="002F0BC0" w:rsidRDefault="002F0BC0" w:rsidP="002F0BC0">
            <w:r w:rsidRPr="00362A2C">
              <w:rPr>
                <w:rFonts w:asciiTheme="majorHAnsi" w:hAnsiTheme="majorHAnsi"/>
              </w:rPr>
              <w:t>}</w:t>
            </w:r>
          </w:p>
        </w:tc>
      </w:tr>
    </w:tbl>
    <w:p w14:paraId="331E9568" w14:textId="77777777" w:rsidR="00FF58FE" w:rsidRDefault="00FF58FE" w:rsidP="005E1C1B">
      <w:pPr>
        <w:spacing w:after="0"/>
      </w:pPr>
    </w:p>
    <w:p w14:paraId="69246226" w14:textId="68583757" w:rsidR="00D65F7C" w:rsidRPr="001C541F" w:rsidRDefault="00D65F7C" w:rsidP="005E1C1B">
      <w:pPr>
        <w:spacing w:after="0"/>
        <w:rPr>
          <w:b/>
          <w:i/>
        </w:rPr>
      </w:pPr>
      <w:r w:rsidRPr="001C541F">
        <w:rPr>
          <w:b/>
          <w:i/>
        </w:rPr>
        <w:t>Java: CORS Filter Component</w:t>
      </w:r>
    </w:p>
    <w:p w14:paraId="7A785576" w14:textId="77777777" w:rsidR="00B852F0" w:rsidRDefault="00B852F0" w:rsidP="005E1C1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4704" w14:paraId="4B99354D" w14:textId="77777777" w:rsidTr="000109F5">
        <w:tc>
          <w:tcPr>
            <w:tcW w:w="10456" w:type="dxa"/>
            <w:shd w:val="clear" w:color="auto" w:fill="F2F2F2" w:themeFill="background1" w:themeFillShade="F2"/>
          </w:tcPr>
          <w:p w14:paraId="64919805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>import javax.servlet.Filter;</w:t>
            </w:r>
          </w:p>
          <w:p w14:paraId="4081F3D3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>import javax.servlet.FilterChain;</w:t>
            </w:r>
          </w:p>
          <w:p w14:paraId="5473B0BB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>import javax.servlet.FilterConfig;</w:t>
            </w:r>
          </w:p>
          <w:p w14:paraId="754FCFEB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>import javax.servlet.ServletException;</w:t>
            </w:r>
          </w:p>
          <w:p w14:paraId="11E87059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>import javax.servlet.ServletRequest;</w:t>
            </w:r>
          </w:p>
          <w:p w14:paraId="1D2AB11E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>import javax.servlet.ServletResponse;</w:t>
            </w:r>
          </w:p>
          <w:p w14:paraId="09D99AE0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>import javax.servlet.http.HttpServletRequest;</w:t>
            </w:r>
          </w:p>
          <w:p w14:paraId="7C174815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>import javax.servlet.http.HttpServletResponse;</w:t>
            </w:r>
          </w:p>
          <w:p w14:paraId="24353D20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</w:p>
          <w:p w14:paraId="2976B2E4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>import org.springframework.stereotype.Component;</w:t>
            </w:r>
          </w:p>
          <w:p w14:paraId="49B9AC7E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</w:p>
          <w:p w14:paraId="731B4B8A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>@Component</w:t>
            </w:r>
          </w:p>
          <w:p w14:paraId="792DF14E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>public class CORSFilter implements Filter {</w:t>
            </w:r>
          </w:p>
          <w:p w14:paraId="728F270F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  <w:t>@Override</w:t>
            </w:r>
          </w:p>
          <w:p w14:paraId="3CA68C4D" w14:textId="181923C2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  <w:t>public void destroy() {</w:t>
            </w:r>
            <w:r w:rsidR="001F5AAA" w:rsidRPr="000109F5">
              <w:rPr>
                <w:rFonts w:asciiTheme="majorHAnsi" w:hAnsiTheme="majorHAnsi"/>
              </w:rPr>
              <w:t xml:space="preserve"> </w:t>
            </w:r>
            <w:r w:rsidRPr="000109F5">
              <w:rPr>
                <w:rFonts w:asciiTheme="majorHAnsi" w:hAnsiTheme="majorHAnsi"/>
              </w:rPr>
              <w:t>}</w:t>
            </w:r>
          </w:p>
          <w:p w14:paraId="5C6149A0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</w:p>
          <w:p w14:paraId="1B526F4C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  <w:t>@Override</w:t>
            </w:r>
          </w:p>
          <w:p w14:paraId="09F50551" w14:textId="262D6053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  <w:t>public void init(FilterConfig filterConfig) throws</w:t>
            </w:r>
            <w:r w:rsidRPr="000109F5">
              <w:rPr>
                <w:rFonts w:asciiTheme="majorHAnsi" w:hAnsiTheme="majorHAnsi"/>
              </w:rPr>
              <w:t xml:space="preserve"> ServletException { </w:t>
            </w:r>
            <w:r w:rsidRPr="000109F5">
              <w:rPr>
                <w:rFonts w:asciiTheme="majorHAnsi" w:hAnsiTheme="majorHAnsi"/>
              </w:rPr>
              <w:t>}</w:t>
            </w:r>
          </w:p>
          <w:p w14:paraId="17D997DF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</w:p>
          <w:p w14:paraId="11A3F645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  <w:t>@Override</w:t>
            </w:r>
          </w:p>
          <w:p w14:paraId="5A2B67A4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  <w:t>public void doFilter(ServletRequest request, ServletResponse response, FilterChain chain)</w:t>
            </w:r>
          </w:p>
          <w:p w14:paraId="4E33EFB8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</w:r>
            <w:r w:rsidRPr="000109F5">
              <w:rPr>
                <w:rFonts w:asciiTheme="majorHAnsi" w:hAnsiTheme="majorHAnsi"/>
              </w:rPr>
              <w:tab/>
            </w:r>
            <w:r w:rsidRPr="000109F5">
              <w:rPr>
                <w:rFonts w:asciiTheme="majorHAnsi" w:hAnsiTheme="majorHAnsi"/>
              </w:rPr>
              <w:tab/>
              <w:t>throws IOException, ServletException {</w:t>
            </w:r>
          </w:p>
          <w:p w14:paraId="39804A53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</w:r>
            <w:r w:rsidRPr="000109F5">
              <w:rPr>
                <w:rFonts w:asciiTheme="majorHAnsi" w:hAnsiTheme="majorHAnsi"/>
              </w:rPr>
              <w:tab/>
              <w:t>HttpServletResponse res = (HttpServletResponse) response;</w:t>
            </w:r>
          </w:p>
          <w:p w14:paraId="09B01BE3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</w:r>
            <w:r w:rsidRPr="000109F5">
              <w:rPr>
                <w:rFonts w:asciiTheme="majorHAnsi" w:hAnsiTheme="majorHAnsi"/>
              </w:rPr>
              <w:tab/>
              <w:t>HttpServletRequest req = (HttpServletRequest) request;</w:t>
            </w:r>
          </w:p>
          <w:p w14:paraId="442A7CC0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</w:p>
          <w:p w14:paraId="2D00AED0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</w:r>
            <w:r w:rsidRPr="000109F5">
              <w:rPr>
                <w:rFonts w:asciiTheme="majorHAnsi" w:hAnsiTheme="majorHAnsi"/>
              </w:rPr>
              <w:tab/>
              <w:t>res.setHeader("Access-Control-Allow-Origin", "*");</w:t>
            </w:r>
          </w:p>
          <w:p w14:paraId="0E3F2BF8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</w:r>
            <w:r w:rsidRPr="000109F5">
              <w:rPr>
                <w:rFonts w:asciiTheme="majorHAnsi" w:hAnsiTheme="majorHAnsi"/>
              </w:rPr>
              <w:tab/>
              <w:t>res.setHeader("Access-Control-Allow-Methods", "POST, PUT, GET, DELETE");</w:t>
            </w:r>
          </w:p>
          <w:p w14:paraId="28868ABC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</w:r>
            <w:r w:rsidRPr="000109F5">
              <w:rPr>
                <w:rFonts w:asciiTheme="majorHAnsi" w:hAnsiTheme="majorHAnsi"/>
              </w:rPr>
              <w:tab/>
              <w:t>res.setHeader("Access-Control-Max-Age", "3600");</w:t>
            </w:r>
          </w:p>
          <w:p w14:paraId="4C850645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</w:r>
            <w:r w:rsidRPr="000109F5">
              <w:rPr>
                <w:rFonts w:asciiTheme="majorHAnsi" w:hAnsiTheme="majorHAnsi"/>
              </w:rPr>
              <w:tab/>
              <w:t>res.setHeader("Access-Control-Allow-Headers", "content-type, authorization");</w:t>
            </w:r>
          </w:p>
          <w:p w14:paraId="264E52D8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</w:r>
            <w:r w:rsidRPr="000109F5">
              <w:rPr>
                <w:rFonts w:asciiTheme="majorHAnsi" w:hAnsiTheme="majorHAnsi"/>
              </w:rPr>
              <w:tab/>
              <w:t>res.setHeader("Access-Control-Allow-Credentials", "true");</w:t>
            </w:r>
          </w:p>
          <w:p w14:paraId="25CCF0C7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</w:p>
          <w:p w14:paraId="423DC0A2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</w:r>
            <w:r w:rsidRPr="000109F5">
              <w:rPr>
                <w:rFonts w:asciiTheme="majorHAnsi" w:hAnsiTheme="majorHAnsi"/>
              </w:rPr>
              <w:tab/>
              <w:t>if (!"OPTIONS".equalsIgnoreCase(req.getMethod())) {</w:t>
            </w:r>
          </w:p>
          <w:p w14:paraId="5613E57C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</w:r>
            <w:r w:rsidRPr="000109F5">
              <w:rPr>
                <w:rFonts w:asciiTheme="majorHAnsi" w:hAnsiTheme="majorHAnsi"/>
              </w:rPr>
              <w:tab/>
            </w:r>
            <w:r w:rsidRPr="000109F5">
              <w:rPr>
                <w:rFonts w:asciiTheme="majorHAnsi" w:hAnsiTheme="majorHAnsi"/>
              </w:rPr>
              <w:tab/>
              <w:t>chain.doFilter(req, res);</w:t>
            </w:r>
          </w:p>
          <w:p w14:paraId="5457AFB2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</w:r>
            <w:r w:rsidRPr="000109F5">
              <w:rPr>
                <w:rFonts w:asciiTheme="majorHAnsi" w:hAnsiTheme="majorHAnsi"/>
              </w:rPr>
              <w:tab/>
              <w:t>}</w:t>
            </w:r>
          </w:p>
          <w:p w14:paraId="42FC1DD9" w14:textId="77777777" w:rsidR="009A4704" w:rsidRPr="000109F5" w:rsidRDefault="009A4704" w:rsidP="009A4704">
            <w:pPr>
              <w:rPr>
                <w:rFonts w:asciiTheme="majorHAnsi" w:hAnsiTheme="majorHAnsi"/>
              </w:rPr>
            </w:pPr>
            <w:r w:rsidRPr="000109F5">
              <w:rPr>
                <w:rFonts w:asciiTheme="majorHAnsi" w:hAnsiTheme="majorHAnsi"/>
              </w:rPr>
              <w:tab/>
              <w:t>}</w:t>
            </w:r>
          </w:p>
          <w:p w14:paraId="7FC1DF1C" w14:textId="5D11F408" w:rsidR="009A4704" w:rsidRDefault="009A4704" w:rsidP="009A4704">
            <w:r w:rsidRPr="000109F5">
              <w:rPr>
                <w:rFonts w:asciiTheme="majorHAnsi" w:hAnsiTheme="majorHAnsi"/>
              </w:rPr>
              <w:t>}</w:t>
            </w:r>
          </w:p>
        </w:tc>
      </w:tr>
    </w:tbl>
    <w:p w14:paraId="3ABC6D9D" w14:textId="77777777" w:rsidR="00D65F7C" w:rsidRDefault="00D65F7C" w:rsidP="005E1C1B">
      <w:pPr>
        <w:spacing w:after="0"/>
      </w:pPr>
    </w:p>
    <w:p w14:paraId="2565F616" w14:textId="2981CA9C" w:rsidR="00E306CA" w:rsidRDefault="005E1C1B" w:rsidP="005E1C1B">
      <w:pPr>
        <w:spacing w:after="0"/>
        <w:rPr>
          <w:b/>
          <w:i/>
        </w:rPr>
      </w:pPr>
      <w:r w:rsidRPr="005E1C1B">
        <w:rPr>
          <w:b/>
          <w:i/>
        </w:rPr>
        <w:t xml:space="preserve">Properties: </w:t>
      </w:r>
      <w:r w:rsidR="00B816D4" w:rsidRPr="005E1C1B">
        <w:rPr>
          <w:b/>
          <w:i/>
        </w:rPr>
        <w:t>application.yml</w:t>
      </w:r>
    </w:p>
    <w:p w14:paraId="74515D64" w14:textId="77777777" w:rsidR="005E1C1B" w:rsidRPr="005E1C1B" w:rsidRDefault="005E1C1B" w:rsidP="00C67E88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5B7FAE" w14:paraId="0C8873A8" w14:textId="77777777" w:rsidTr="00377341">
        <w:tc>
          <w:tcPr>
            <w:tcW w:w="10461" w:type="dxa"/>
            <w:shd w:val="clear" w:color="auto" w:fill="F2F2F2" w:themeFill="background1" w:themeFillShade="F2"/>
          </w:tcPr>
          <w:p w14:paraId="539E5F57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>spring:</w:t>
            </w:r>
          </w:p>
          <w:p w14:paraId="7DBC7307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application:</w:t>
            </w:r>
          </w:p>
          <w:p w14:paraId="4195DF5C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  name: item-service</w:t>
            </w:r>
          </w:p>
          <w:p w14:paraId="2DA6A42A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jpa:</w:t>
            </w:r>
          </w:p>
          <w:p w14:paraId="6CF4ADA1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  hibernate:</w:t>
            </w:r>
          </w:p>
          <w:p w14:paraId="01B5F98B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    ddl-auto: none</w:t>
            </w:r>
          </w:p>
          <w:p w14:paraId="3D330D4F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datasource:</w:t>
            </w:r>
          </w:p>
          <w:p w14:paraId="6A9251F0" w14:textId="37A2F4FB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  url: jdbc:mysql://</w:t>
            </w:r>
            <w:r w:rsidR="00DB2858" w:rsidRPr="00850218">
              <w:rPr>
                <w:rFonts w:asciiTheme="majorHAnsi" w:hAnsiTheme="majorHAnsi"/>
              </w:rPr>
              <w:t>&lt;HOST_IP&gt;</w:t>
            </w:r>
            <w:r w:rsidRPr="00850218">
              <w:rPr>
                <w:rFonts w:asciiTheme="majorHAnsi" w:hAnsiTheme="majorHAnsi"/>
              </w:rPr>
              <w:t>:</w:t>
            </w:r>
            <w:r w:rsidR="00DB2858" w:rsidRPr="00850218">
              <w:rPr>
                <w:rFonts w:asciiTheme="majorHAnsi" w:hAnsiTheme="majorHAnsi"/>
              </w:rPr>
              <w:t>&lt;PORT&gt;</w:t>
            </w:r>
            <w:r w:rsidRPr="00850218">
              <w:rPr>
                <w:rFonts w:asciiTheme="majorHAnsi" w:hAnsiTheme="majorHAnsi"/>
              </w:rPr>
              <w:t>/</w:t>
            </w:r>
            <w:r w:rsidR="00197A7D">
              <w:rPr>
                <w:rFonts w:asciiTheme="majorHAnsi" w:hAnsiTheme="majorHAnsi"/>
              </w:rPr>
              <w:t>&lt;DB_NAME&gt;</w:t>
            </w:r>
          </w:p>
          <w:p w14:paraId="0A5E448D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  username: root</w:t>
            </w:r>
          </w:p>
          <w:p w14:paraId="5D7878F6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  password: password</w:t>
            </w:r>
          </w:p>
          <w:p w14:paraId="71C567DB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</w:p>
          <w:p w14:paraId="3D2E2B61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>server:</w:t>
            </w:r>
          </w:p>
          <w:p w14:paraId="2F42F497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address: 0.0.0.0</w:t>
            </w:r>
          </w:p>
          <w:p w14:paraId="36AE2238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port: 7073</w:t>
            </w:r>
          </w:p>
          <w:p w14:paraId="51637E42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error:</w:t>
            </w:r>
          </w:p>
          <w:p w14:paraId="70EF817D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  whitelabel:</w:t>
            </w:r>
          </w:p>
          <w:p w14:paraId="2F479E9C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    enabled: false</w:t>
            </w:r>
          </w:p>
          <w:p w14:paraId="699C866F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</w:p>
          <w:p w14:paraId="34DE4045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>eureka:</w:t>
            </w:r>
          </w:p>
          <w:p w14:paraId="4D5458C7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client:</w:t>
            </w:r>
          </w:p>
          <w:p w14:paraId="37DEAF99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  service-url:</w:t>
            </w:r>
          </w:p>
          <w:p w14:paraId="75034A3C" w14:textId="72EA1A46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    defaultZone: ${EUREKA_URI:</w:t>
            </w:r>
            <w:r w:rsidR="00E242ED" w:rsidRPr="00850218">
              <w:rPr>
                <w:rFonts w:asciiTheme="majorHAnsi" w:hAnsiTheme="majorHAnsi"/>
              </w:rPr>
              <w:t>&lt;HOST_IP&gt;</w:t>
            </w:r>
            <w:r w:rsidRPr="00850218">
              <w:rPr>
                <w:rFonts w:asciiTheme="majorHAnsi" w:hAnsiTheme="majorHAnsi"/>
              </w:rPr>
              <w:t>:</w:t>
            </w:r>
            <w:r w:rsidR="00E242ED" w:rsidRPr="00850218">
              <w:rPr>
                <w:rFonts w:asciiTheme="majorHAnsi" w:hAnsiTheme="majorHAnsi"/>
              </w:rPr>
              <w:t>&lt;PORT&gt;</w:t>
            </w:r>
            <w:r w:rsidRPr="00850218">
              <w:rPr>
                <w:rFonts w:asciiTheme="majorHAnsi" w:hAnsiTheme="majorHAnsi"/>
              </w:rPr>
              <w:t>/eureka}</w:t>
            </w:r>
          </w:p>
          <w:p w14:paraId="1A43CED8" w14:textId="77777777" w:rsidR="005B7FAE" w:rsidRPr="00850218" w:rsidRDefault="005B7FAE" w:rsidP="005B7FAE">
            <w:pPr>
              <w:rPr>
                <w:rFonts w:asciiTheme="majorHAnsi" w:hAnsiTheme="majorHAnsi"/>
              </w:rPr>
            </w:pPr>
            <w:r w:rsidRPr="00850218">
              <w:rPr>
                <w:rFonts w:asciiTheme="majorHAnsi" w:hAnsiTheme="majorHAnsi"/>
              </w:rPr>
              <w:t xml:space="preserve">  instance:</w:t>
            </w:r>
          </w:p>
          <w:p w14:paraId="3662EF70" w14:textId="77777777" w:rsidR="005B7FAE" w:rsidRDefault="005B7FAE" w:rsidP="005B7FAE">
            <w:r w:rsidRPr="00850218">
              <w:rPr>
                <w:rFonts w:asciiTheme="majorHAnsi" w:hAnsiTheme="majorHAnsi"/>
              </w:rPr>
              <w:t xml:space="preserve">    ip-address: true</w:t>
            </w:r>
          </w:p>
        </w:tc>
      </w:tr>
    </w:tbl>
    <w:p w14:paraId="7996279A" w14:textId="77777777" w:rsidR="00475179" w:rsidRDefault="00475179" w:rsidP="00AC160B">
      <w:pPr>
        <w:pStyle w:val="Heading1"/>
        <w:spacing w:before="0"/>
      </w:pPr>
      <w:bookmarkStart w:id="4" w:name="_Toc510626107"/>
      <w:r>
        <w:lastRenderedPageBreak/>
        <w:t>Step 4: Create Turbine Service</w:t>
      </w:r>
      <w:bookmarkEnd w:id="4"/>
    </w:p>
    <w:p w14:paraId="4C058897" w14:textId="77777777" w:rsidR="00AC160B" w:rsidRPr="00AC160B" w:rsidRDefault="00AC160B" w:rsidP="00AC160B">
      <w:pPr>
        <w:spacing w:after="0"/>
      </w:pPr>
    </w:p>
    <w:p w14:paraId="107A2A2C" w14:textId="34A70C4D" w:rsidR="00475179" w:rsidRPr="00810CF8" w:rsidRDefault="00AC160B" w:rsidP="00AC160B">
      <w:pPr>
        <w:spacing w:after="0"/>
        <w:rPr>
          <w:b/>
          <w:i/>
        </w:rPr>
      </w:pPr>
      <w:r w:rsidRPr="00810CF8">
        <w:rPr>
          <w:b/>
          <w:i/>
        </w:rPr>
        <w:t>Dependency</w:t>
      </w:r>
      <w:r w:rsidR="00E35362" w:rsidRPr="00810CF8">
        <w:rPr>
          <w:b/>
          <w:i/>
        </w:rPr>
        <w:t xml:space="preserve">: </w:t>
      </w:r>
      <w:r w:rsidRPr="00810CF8">
        <w:rPr>
          <w:b/>
          <w:i/>
        </w:rPr>
        <w:t>pom.xml</w:t>
      </w:r>
    </w:p>
    <w:p w14:paraId="203CB8C3" w14:textId="77777777" w:rsidR="00AC160B" w:rsidRDefault="00AC160B" w:rsidP="00AC160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79EA" w14:paraId="5487CDC8" w14:textId="77777777" w:rsidTr="0099674C">
        <w:tc>
          <w:tcPr>
            <w:tcW w:w="10456" w:type="dxa"/>
            <w:shd w:val="clear" w:color="auto" w:fill="F2F2F2" w:themeFill="background1" w:themeFillShade="F2"/>
          </w:tcPr>
          <w:p w14:paraId="3BDB9136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>&lt;?xml version="1.0" encoding="UTF-8"?&gt;</w:t>
            </w:r>
          </w:p>
          <w:p w14:paraId="715E9516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>&lt;project xmlns="http://maven.apache.org/POM/4.0.0" xmlns:xsi="http://www.w3.org/2001/XMLSchema-instance"</w:t>
            </w:r>
          </w:p>
          <w:p w14:paraId="548A7057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xsi:schemaLocation="http://maven.apache.org/POM/4.0.0 http://maven.apache.org/xsd/maven-4.0.0.xsd"&gt;</w:t>
            </w:r>
          </w:p>
          <w:p w14:paraId="5E04A37A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&lt;modelVersion&gt;4.0.0&lt;/modelVersion&gt;</w:t>
            </w:r>
          </w:p>
          <w:p w14:paraId="73007268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</w:p>
          <w:p w14:paraId="7331FFFB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&lt;groupId&gt;kpit.poc&lt;/groupId&gt;</w:t>
            </w:r>
          </w:p>
          <w:p w14:paraId="6036384B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&lt;artifactId&gt;ms-turbine-service&lt;/artifactId&gt;</w:t>
            </w:r>
          </w:p>
          <w:p w14:paraId="1B1A75AE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&lt;version&gt;0.0.1-SNAPSHOT&lt;/version&gt;</w:t>
            </w:r>
          </w:p>
          <w:p w14:paraId="61216548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&lt;packaging&gt;jar&lt;/packaging&gt;</w:t>
            </w:r>
          </w:p>
          <w:p w14:paraId="59376986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</w:p>
          <w:p w14:paraId="3DD828E0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&lt;name&gt;ms-turbine-service&lt;/name&gt;</w:t>
            </w:r>
          </w:p>
          <w:p w14:paraId="28A4E222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&lt;description&gt;Turbine service for POC&lt;/description&gt;</w:t>
            </w:r>
          </w:p>
          <w:p w14:paraId="5883F423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</w:p>
          <w:p w14:paraId="5939CEFC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&lt;parent&gt;</w:t>
            </w:r>
          </w:p>
          <w:p w14:paraId="19C68572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6FFA2F77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&lt;artifactId&gt;spring-boot-starter-parent&lt;/artifactId&gt;</w:t>
            </w:r>
          </w:p>
          <w:p w14:paraId="6BFBEC40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&lt;version&gt;2.0.0.RELEASE&lt;/version&gt;</w:t>
            </w:r>
          </w:p>
          <w:p w14:paraId="3AA3558D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&lt;relativePath/&gt; &lt;!-- lookup parent from repository --&gt;</w:t>
            </w:r>
          </w:p>
          <w:p w14:paraId="2715D745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&lt;/parent&gt;</w:t>
            </w:r>
          </w:p>
          <w:p w14:paraId="0BF02BC4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</w:p>
          <w:p w14:paraId="17CBAC70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&lt;properties&gt;</w:t>
            </w:r>
          </w:p>
          <w:p w14:paraId="7BA2FAEF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&lt;project.build.sourceEncoding&gt;UTF-8&lt;/project.build.sourceEncoding&gt;</w:t>
            </w:r>
          </w:p>
          <w:p w14:paraId="36819025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&lt;project.reporting.outputEncoding&gt;UTF-8&lt;/project.reporting.outputEncoding&gt;</w:t>
            </w:r>
          </w:p>
          <w:p w14:paraId="2383B5E2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&lt;java.version&gt;1.8&lt;/java.version&gt;</w:t>
            </w:r>
          </w:p>
          <w:p w14:paraId="0EE55BCC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&lt;spring-cloud.version&gt;Finchley.M8&lt;/spring-cloud.version&gt;</w:t>
            </w:r>
          </w:p>
          <w:p w14:paraId="0FFF5989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&lt;/properties&gt;</w:t>
            </w:r>
          </w:p>
          <w:p w14:paraId="521A87A1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</w:p>
          <w:p w14:paraId="5ED2016E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&lt;dependencies&gt;</w:t>
            </w:r>
          </w:p>
          <w:p w14:paraId="398DBFEA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&lt;dependency&gt;</w:t>
            </w:r>
          </w:p>
          <w:p w14:paraId="0E083D84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6D2CABB2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&lt;artifactId&gt;spring-boot-starter-actuator&lt;/artifactId&gt;</w:t>
            </w:r>
          </w:p>
          <w:p w14:paraId="65C3B516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&lt;/dependency&gt;</w:t>
            </w:r>
          </w:p>
          <w:p w14:paraId="2006FCB6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&lt;dependency&gt;</w:t>
            </w:r>
          </w:p>
          <w:p w14:paraId="4719A54A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3DE6D330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&lt;artifactId&gt;spring-boot-starter-web&lt;/artifactId&gt;</w:t>
            </w:r>
          </w:p>
          <w:p w14:paraId="5B40A0F7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&lt;/dependency&gt;</w:t>
            </w:r>
          </w:p>
          <w:p w14:paraId="596C1D56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&lt;dependency&gt;</w:t>
            </w:r>
          </w:p>
          <w:p w14:paraId="23AE64E1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&lt;groupId&gt;org.springframework.cloud&lt;/groupId&gt;</w:t>
            </w:r>
          </w:p>
          <w:p w14:paraId="7460D025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&lt;artifactId&gt;spring-cloud-starter-netflix-eureka-client&lt;/artifactId&gt;</w:t>
            </w:r>
          </w:p>
          <w:p w14:paraId="411E156D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&lt;/dependency&gt;</w:t>
            </w:r>
          </w:p>
          <w:p w14:paraId="3A28C559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&lt;dependency&gt;</w:t>
            </w:r>
          </w:p>
          <w:p w14:paraId="4927BD80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&lt;groupId&gt;org.springframework.cloud&lt;/groupId&gt;</w:t>
            </w:r>
          </w:p>
          <w:p w14:paraId="149DACFF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&lt;artifactId&gt;spring-cloud-starter-netflix-hystrix&lt;/artifactId&gt;</w:t>
            </w:r>
          </w:p>
          <w:p w14:paraId="00026FC8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&lt;/dependency&gt;</w:t>
            </w:r>
          </w:p>
          <w:p w14:paraId="78870785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&lt;dependency&gt;</w:t>
            </w:r>
          </w:p>
          <w:p w14:paraId="6F387E8A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&lt;groupId&gt;org.springframework.cloud&lt;/groupId&gt;</w:t>
            </w:r>
          </w:p>
          <w:p w14:paraId="655B5A42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&lt;artifactId&gt;spring-cloud-starter-netflix-hystrix-dashboard&lt;/artifactId&gt;</w:t>
            </w:r>
          </w:p>
          <w:p w14:paraId="7CA285FE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&lt;/dependency&gt;</w:t>
            </w:r>
          </w:p>
          <w:p w14:paraId="01FB5052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&lt;dependency&gt;</w:t>
            </w:r>
          </w:p>
          <w:p w14:paraId="214514C3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&lt;groupId&gt;org.springframework.cloud&lt;/groupId&gt;</w:t>
            </w:r>
          </w:p>
          <w:p w14:paraId="723A2E71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&lt;artifactId&gt;spring-cloud-starter-netflix-turbine&lt;/artifactId&gt;</w:t>
            </w:r>
          </w:p>
          <w:p w14:paraId="3D149F56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lastRenderedPageBreak/>
              <w:tab/>
            </w:r>
            <w:r w:rsidRPr="0099674C">
              <w:rPr>
                <w:rFonts w:asciiTheme="majorHAnsi" w:hAnsiTheme="majorHAnsi"/>
              </w:rPr>
              <w:tab/>
              <w:t>&lt;/dependency&gt;</w:t>
            </w:r>
          </w:p>
          <w:p w14:paraId="5B316A80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</w:p>
          <w:p w14:paraId="11CF9C8D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&lt;dependency&gt;</w:t>
            </w:r>
          </w:p>
          <w:p w14:paraId="64B57DD9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&lt;groupId&gt;com.netflix.hystrix&lt;/groupId&gt;</w:t>
            </w:r>
          </w:p>
          <w:p w14:paraId="21A9E99E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&lt;artifactId&gt;hystrix-metrics-event-stream&lt;/artifactId&gt;</w:t>
            </w:r>
          </w:p>
          <w:p w14:paraId="0E740893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&lt;/dependency&gt;</w:t>
            </w:r>
          </w:p>
          <w:p w14:paraId="1479AF65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</w:p>
          <w:p w14:paraId="1B4A6DD1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&lt;dependency&gt;</w:t>
            </w:r>
          </w:p>
          <w:p w14:paraId="1163A047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360883DC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&lt;artifactId&gt;spring-boot-starter-test&lt;/artifactId&gt;</w:t>
            </w:r>
          </w:p>
          <w:p w14:paraId="7FB74E02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&lt;scope&gt;test&lt;/scope&gt;</w:t>
            </w:r>
          </w:p>
          <w:p w14:paraId="3638A0AF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&lt;/dependency&gt;</w:t>
            </w:r>
          </w:p>
          <w:p w14:paraId="35791A17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&lt;/dependencies&gt;</w:t>
            </w:r>
          </w:p>
          <w:p w14:paraId="01EAA6E5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</w:p>
          <w:p w14:paraId="22115E0F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&lt;dependencyManagement&gt;</w:t>
            </w:r>
          </w:p>
          <w:p w14:paraId="0F522824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&lt;dependencies&gt;</w:t>
            </w:r>
          </w:p>
          <w:p w14:paraId="5DDAAA85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&lt;dependency&gt;</w:t>
            </w:r>
          </w:p>
          <w:p w14:paraId="28CC880F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&lt;groupId&gt;org.springframework.cloud&lt;/groupId&gt;</w:t>
            </w:r>
          </w:p>
          <w:p w14:paraId="498C75D3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&lt;artifactId&gt;spring-cloud-dependencies&lt;/artifactId&gt;</w:t>
            </w:r>
          </w:p>
          <w:p w14:paraId="2C90F958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&lt;version&gt;${spring-cloud.version}&lt;/version&gt;</w:t>
            </w:r>
          </w:p>
          <w:p w14:paraId="50BA68B4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&lt;type&gt;pom&lt;/type&gt;</w:t>
            </w:r>
          </w:p>
          <w:p w14:paraId="1A4FA306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&lt;scope&gt;import&lt;/scope&gt;</w:t>
            </w:r>
          </w:p>
          <w:p w14:paraId="7C2DEAA7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&lt;/dependency&gt;</w:t>
            </w:r>
          </w:p>
          <w:p w14:paraId="089001D5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&lt;/dependencies&gt;</w:t>
            </w:r>
          </w:p>
          <w:p w14:paraId="6101251C" w14:textId="08931924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&lt;/dependencyManagement&gt;</w:t>
            </w:r>
          </w:p>
          <w:p w14:paraId="03F996CA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&lt;build&gt;</w:t>
            </w:r>
          </w:p>
          <w:p w14:paraId="191A8147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&lt;plugins&gt;</w:t>
            </w:r>
          </w:p>
          <w:p w14:paraId="28DE359F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&lt;plugin&gt;</w:t>
            </w:r>
          </w:p>
          <w:p w14:paraId="6FBBCA68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&lt;groupId&gt;org.springframework.boot&lt;/groupId&gt;</w:t>
            </w:r>
          </w:p>
          <w:p w14:paraId="1250FA16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&lt;artifactId&gt;spring-boot-maven-plugin&lt;/artifactId&gt;</w:t>
            </w:r>
          </w:p>
          <w:p w14:paraId="4796CCAC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&lt;/plugin&gt;</w:t>
            </w:r>
          </w:p>
          <w:p w14:paraId="7F36C28A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&lt;/plugins&gt;</w:t>
            </w:r>
          </w:p>
          <w:p w14:paraId="0299060C" w14:textId="0892F379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&lt;/build&gt;</w:t>
            </w:r>
          </w:p>
          <w:p w14:paraId="4389A1FF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&lt;repositories&gt;</w:t>
            </w:r>
          </w:p>
          <w:p w14:paraId="121890DA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&lt;repository&gt;</w:t>
            </w:r>
          </w:p>
          <w:p w14:paraId="5379C42D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&lt;id&gt;spring-milestones&lt;/id&gt;</w:t>
            </w:r>
          </w:p>
          <w:p w14:paraId="0167C90B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&lt;name&gt;Spring Milestones&lt;/name&gt;</w:t>
            </w:r>
          </w:p>
          <w:p w14:paraId="0598648B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&lt;url&gt;https://repo.spring.io/milestone&lt;/url&gt;</w:t>
            </w:r>
          </w:p>
          <w:p w14:paraId="4255EF28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&lt;snapshots&gt;</w:t>
            </w:r>
          </w:p>
          <w:p w14:paraId="75C49B84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&lt;enabled&gt;false&lt;/enabled&gt;</w:t>
            </w:r>
          </w:p>
          <w:p w14:paraId="128F0A92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&lt;/snapshots&gt;</w:t>
            </w:r>
          </w:p>
          <w:p w14:paraId="14954102" w14:textId="77777777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</w:r>
            <w:r w:rsidRPr="0099674C">
              <w:rPr>
                <w:rFonts w:asciiTheme="majorHAnsi" w:hAnsiTheme="majorHAnsi"/>
              </w:rPr>
              <w:tab/>
              <w:t>&lt;/repository&gt;</w:t>
            </w:r>
          </w:p>
          <w:p w14:paraId="3C364891" w14:textId="3C9DB0C3" w:rsidR="004579EA" w:rsidRPr="0099674C" w:rsidRDefault="004579EA" w:rsidP="004579EA">
            <w:pPr>
              <w:rPr>
                <w:rFonts w:asciiTheme="majorHAnsi" w:hAnsiTheme="majorHAnsi"/>
              </w:rPr>
            </w:pPr>
            <w:r w:rsidRPr="0099674C">
              <w:rPr>
                <w:rFonts w:asciiTheme="majorHAnsi" w:hAnsiTheme="majorHAnsi"/>
              </w:rPr>
              <w:tab/>
              <w:t>&lt;/repositories&gt;</w:t>
            </w:r>
          </w:p>
          <w:p w14:paraId="0963CBA2" w14:textId="098AB420" w:rsidR="004579EA" w:rsidRDefault="004579EA" w:rsidP="004579EA">
            <w:r w:rsidRPr="0099674C">
              <w:rPr>
                <w:rFonts w:asciiTheme="majorHAnsi" w:hAnsiTheme="majorHAnsi"/>
              </w:rPr>
              <w:t>&lt;/project&gt;</w:t>
            </w:r>
          </w:p>
        </w:tc>
      </w:tr>
    </w:tbl>
    <w:p w14:paraId="7B21EF71" w14:textId="77777777" w:rsidR="00E33593" w:rsidRDefault="00E33593" w:rsidP="00AC160B">
      <w:pPr>
        <w:spacing w:after="0"/>
      </w:pPr>
    </w:p>
    <w:p w14:paraId="3DF57909" w14:textId="2890D68C" w:rsidR="00B60AE9" w:rsidRPr="00A87800" w:rsidRDefault="00773A3A" w:rsidP="00773A3A">
      <w:pPr>
        <w:spacing w:after="0"/>
        <w:rPr>
          <w:b/>
          <w:i/>
        </w:rPr>
      </w:pPr>
      <w:r w:rsidRPr="00A87800">
        <w:rPr>
          <w:b/>
          <w:i/>
        </w:rPr>
        <w:t>Java: Application Class</w:t>
      </w:r>
    </w:p>
    <w:p w14:paraId="3756A5D3" w14:textId="77777777" w:rsidR="00003B9D" w:rsidRDefault="00003B9D" w:rsidP="00773A3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6827" w14:paraId="629B4BD3" w14:textId="77777777" w:rsidTr="00616827">
        <w:tc>
          <w:tcPr>
            <w:tcW w:w="10456" w:type="dxa"/>
            <w:shd w:val="clear" w:color="auto" w:fill="F2F2F2" w:themeFill="background1" w:themeFillShade="F2"/>
          </w:tcPr>
          <w:p w14:paraId="0ADC2274" w14:textId="77777777" w:rsidR="00616827" w:rsidRPr="00616827" w:rsidRDefault="00616827" w:rsidP="00616827">
            <w:pPr>
              <w:rPr>
                <w:rFonts w:asciiTheme="majorHAnsi" w:hAnsiTheme="majorHAnsi"/>
              </w:rPr>
            </w:pPr>
            <w:r w:rsidRPr="00616827">
              <w:rPr>
                <w:rFonts w:asciiTheme="majorHAnsi" w:hAnsiTheme="majorHAnsi"/>
              </w:rPr>
              <w:t>@SpringBootApplication</w:t>
            </w:r>
          </w:p>
          <w:p w14:paraId="3A2270BE" w14:textId="77777777" w:rsidR="00616827" w:rsidRPr="00616827" w:rsidRDefault="00616827" w:rsidP="00616827">
            <w:pPr>
              <w:rPr>
                <w:rFonts w:asciiTheme="majorHAnsi" w:hAnsiTheme="majorHAnsi"/>
              </w:rPr>
            </w:pPr>
            <w:r w:rsidRPr="00616827">
              <w:rPr>
                <w:rFonts w:asciiTheme="majorHAnsi" w:hAnsiTheme="majorHAnsi"/>
              </w:rPr>
              <w:t>@EnableEurekaClient</w:t>
            </w:r>
          </w:p>
          <w:p w14:paraId="564BF021" w14:textId="77777777" w:rsidR="00616827" w:rsidRPr="00616827" w:rsidRDefault="00616827" w:rsidP="00616827">
            <w:pPr>
              <w:rPr>
                <w:rFonts w:asciiTheme="majorHAnsi" w:hAnsiTheme="majorHAnsi"/>
              </w:rPr>
            </w:pPr>
            <w:r w:rsidRPr="00616827">
              <w:rPr>
                <w:rFonts w:asciiTheme="majorHAnsi" w:hAnsiTheme="majorHAnsi"/>
              </w:rPr>
              <w:t>@EnableHystrixDashboard</w:t>
            </w:r>
          </w:p>
          <w:p w14:paraId="3A480A4A" w14:textId="77777777" w:rsidR="00616827" w:rsidRPr="00616827" w:rsidRDefault="00616827" w:rsidP="00616827">
            <w:pPr>
              <w:rPr>
                <w:rFonts w:asciiTheme="majorHAnsi" w:hAnsiTheme="majorHAnsi"/>
              </w:rPr>
            </w:pPr>
            <w:r w:rsidRPr="00616827">
              <w:rPr>
                <w:rFonts w:asciiTheme="majorHAnsi" w:hAnsiTheme="majorHAnsi"/>
              </w:rPr>
              <w:t>@EnableTurbine</w:t>
            </w:r>
          </w:p>
          <w:p w14:paraId="78BF8CB9" w14:textId="77777777" w:rsidR="00616827" w:rsidRPr="00616827" w:rsidRDefault="00616827" w:rsidP="00616827">
            <w:pPr>
              <w:rPr>
                <w:rFonts w:asciiTheme="majorHAnsi" w:hAnsiTheme="majorHAnsi"/>
              </w:rPr>
            </w:pPr>
            <w:r w:rsidRPr="00616827">
              <w:rPr>
                <w:rFonts w:asciiTheme="majorHAnsi" w:hAnsiTheme="majorHAnsi"/>
              </w:rPr>
              <w:t>public class TurbineServiceApplication {</w:t>
            </w:r>
          </w:p>
          <w:p w14:paraId="67869F39" w14:textId="77777777" w:rsidR="00616827" w:rsidRPr="00616827" w:rsidRDefault="00616827" w:rsidP="00616827">
            <w:pPr>
              <w:rPr>
                <w:rFonts w:asciiTheme="majorHAnsi" w:hAnsiTheme="majorHAnsi"/>
              </w:rPr>
            </w:pPr>
          </w:p>
          <w:p w14:paraId="32973E07" w14:textId="77777777" w:rsidR="00616827" w:rsidRPr="00616827" w:rsidRDefault="00616827" w:rsidP="00616827">
            <w:pPr>
              <w:rPr>
                <w:rFonts w:asciiTheme="majorHAnsi" w:hAnsiTheme="majorHAnsi"/>
              </w:rPr>
            </w:pPr>
            <w:r w:rsidRPr="00616827">
              <w:rPr>
                <w:rFonts w:asciiTheme="majorHAnsi" w:hAnsiTheme="majorHAnsi"/>
              </w:rPr>
              <w:tab/>
              <w:t>public static void main(String[] args) {</w:t>
            </w:r>
          </w:p>
          <w:p w14:paraId="6F3350BB" w14:textId="77777777" w:rsidR="00616827" w:rsidRPr="00616827" w:rsidRDefault="00616827" w:rsidP="00616827">
            <w:pPr>
              <w:rPr>
                <w:rFonts w:asciiTheme="majorHAnsi" w:hAnsiTheme="majorHAnsi"/>
              </w:rPr>
            </w:pPr>
            <w:r w:rsidRPr="00616827">
              <w:rPr>
                <w:rFonts w:asciiTheme="majorHAnsi" w:hAnsiTheme="majorHAnsi"/>
              </w:rPr>
              <w:tab/>
            </w:r>
            <w:r w:rsidRPr="00616827">
              <w:rPr>
                <w:rFonts w:asciiTheme="majorHAnsi" w:hAnsiTheme="majorHAnsi"/>
              </w:rPr>
              <w:tab/>
              <w:t>SpringApplication.run(TurbineServiceApplication.class, args);</w:t>
            </w:r>
          </w:p>
          <w:p w14:paraId="1EAD0CFF" w14:textId="77777777" w:rsidR="00616827" w:rsidRPr="00616827" w:rsidRDefault="00616827" w:rsidP="00616827">
            <w:pPr>
              <w:rPr>
                <w:rFonts w:asciiTheme="majorHAnsi" w:hAnsiTheme="majorHAnsi"/>
              </w:rPr>
            </w:pPr>
            <w:r w:rsidRPr="00616827">
              <w:rPr>
                <w:rFonts w:asciiTheme="majorHAnsi" w:hAnsiTheme="majorHAnsi"/>
              </w:rPr>
              <w:tab/>
              <w:t>}</w:t>
            </w:r>
          </w:p>
          <w:p w14:paraId="6FD85E3D" w14:textId="77777777" w:rsidR="00616827" w:rsidRPr="00616827" w:rsidRDefault="00616827" w:rsidP="00616827">
            <w:pPr>
              <w:rPr>
                <w:rFonts w:asciiTheme="majorHAnsi" w:hAnsiTheme="majorHAnsi"/>
              </w:rPr>
            </w:pPr>
            <w:r w:rsidRPr="00616827">
              <w:rPr>
                <w:rFonts w:asciiTheme="majorHAnsi" w:hAnsiTheme="majorHAnsi"/>
              </w:rPr>
              <w:lastRenderedPageBreak/>
              <w:tab/>
            </w:r>
          </w:p>
          <w:p w14:paraId="5AA42E90" w14:textId="77777777" w:rsidR="00616827" w:rsidRPr="00616827" w:rsidRDefault="00616827" w:rsidP="00616827">
            <w:pPr>
              <w:rPr>
                <w:rFonts w:asciiTheme="majorHAnsi" w:hAnsiTheme="majorHAnsi"/>
              </w:rPr>
            </w:pPr>
            <w:r w:rsidRPr="00616827">
              <w:rPr>
                <w:rFonts w:asciiTheme="majorHAnsi" w:hAnsiTheme="majorHAnsi"/>
              </w:rPr>
              <w:tab/>
              <w:t>@Bean</w:t>
            </w:r>
          </w:p>
          <w:p w14:paraId="679B336F" w14:textId="77777777" w:rsidR="00616827" w:rsidRPr="00616827" w:rsidRDefault="00616827" w:rsidP="00616827">
            <w:pPr>
              <w:rPr>
                <w:rFonts w:asciiTheme="majorHAnsi" w:hAnsiTheme="majorHAnsi"/>
              </w:rPr>
            </w:pPr>
            <w:r w:rsidRPr="00616827">
              <w:rPr>
                <w:rFonts w:asciiTheme="majorHAnsi" w:hAnsiTheme="majorHAnsi"/>
              </w:rPr>
              <w:tab/>
              <w:t>public ServletRegistrationBean servletRegistration() {</w:t>
            </w:r>
          </w:p>
          <w:p w14:paraId="48112375" w14:textId="77777777" w:rsidR="00616827" w:rsidRPr="00616827" w:rsidRDefault="00616827" w:rsidP="00616827">
            <w:pPr>
              <w:rPr>
                <w:rFonts w:asciiTheme="majorHAnsi" w:hAnsiTheme="majorHAnsi"/>
              </w:rPr>
            </w:pPr>
            <w:r w:rsidRPr="00616827">
              <w:rPr>
                <w:rFonts w:asciiTheme="majorHAnsi" w:hAnsiTheme="majorHAnsi"/>
              </w:rPr>
              <w:tab/>
            </w:r>
            <w:r w:rsidRPr="00616827">
              <w:rPr>
                <w:rFonts w:asciiTheme="majorHAnsi" w:hAnsiTheme="majorHAnsi"/>
              </w:rPr>
              <w:tab/>
              <w:t>ServletRegistrationBean registration = new ServletRegistrationBean(new HystrixMetricsStreamServlet(), "/hystrix.stream");</w:t>
            </w:r>
          </w:p>
          <w:p w14:paraId="548A1C30" w14:textId="77777777" w:rsidR="00616827" w:rsidRPr="00616827" w:rsidRDefault="00616827" w:rsidP="00616827">
            <w:pPr>
              <w:rPr>
                <w:rFonts w:asciiTheme="majorHAnsi" w:hAnsiTheme="majorHAnsi"/>
              </w:rPr>
            </w:pPr>
            <w:r w:rsidRPr="00616827">
              <w:rPr>
                <w:rFonts w:asciiTheme="majorHAnsi" w:hAnsiTheme="majorHAnsi"/>
              </w:rPr>
              <w:tab/>
            </w:r>
            <w:r w:rsidRPr="00616827">
              <w:rPr>
                <w:rFonts w:asciiTheme="majorHAnsi" w:hAnsiTheme="majorHAnsi"/>
              </w:rPr>
              <w:tab/>
              <w:t>return registration;</w:t>
            </w:r>
          </w:p>
          <w:p w14:paraId="516851BA" w14:textId="77777777" w:rsidR="00616827" w:rsidRPr="00616827" w:rsidRDefault="00616827" w:rsidP="00616827">
            <w:pPr>
              <w:rPr>
                <w:rFonts w:asciiTheme="majorHAnsi" w:hAnsiTheme="majorHAnsi"/>
              </w:rPr>
            </w:pPr>
            <w:r w:rsidRPr="00616827">
              <w:rPr>
                <w:rFonts w:asciiTheme="majorHAnsi" w:hAnsiTheme="majorHAnsi"/>
              </w:rPr>
              <w:tab/>
              <w:t>}</w:t>
            </w:r>
          </w:p>
          <w:p w14:paraId="7223CDCE" w14:textId="2A1422D0" w:rsidR="00616827" w:rsidRDefault="00616827" w:rsidP="00616827">
            <w:r w:rsidRPr="00616827">
              <w:rPr>
                <w:rFonts w:asciiTheme="majorHAnsi" w:hAnsiTheme="majorHAnsi"/>
              </w:rPr>
              <w:t>}</w:t>
            </w:r>
          </w:p>
        </w:tc>
      </w:tr>
    </w:tbl>
    <w:p w14:paraId="12246C7E" w14:textId="77777777" w:rsidR="00003B9D" w:rsidRDefault="00003B9D" w:rsidP="00773A3A">
      <w:pPr>
        <w:spacing w:after="0"/>
      </w:pPr>
    </w:p>
    <w:p w14:paraId="0EAAE79C" w14:textId="04268AD4" w:rsidR="00EB029F" w:rsidRPr="00F01BAD" w:rsidRDefault="00266CE6" w:rsidP="00773A3A">
      <w:pPr>
        <w:spacing w:after="0"/>
        <w:rPr>
          <w:b/>
          <w:i/>
        </w:rPr>
      </w:pPr>
      <w:r w:rsidRPr="00F01BAD">
        <w:rPr>
          <w:b/>
          <w:i/>
        </w:rPr>
        <w:t xml:space="preserve">Properties: </w:t>
      </w:r>
      <w:r w:rsidR="00EB029F" w:rsidRPr="00F01BAD">
        <w:rPr>
          <w:b/>
          <w:i/>
        </w:rPr>
        <w:t>application.yml</w:t>
      </w:r>
    </w:p>
    <w:p w14:paraId="5115BDEB" w14:textId="77777777" w:rsidR="00944683" w:rsidRDefault="00944683" w:rsidP="00773A3A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93195A" w14:paraId="5696CE7B" w14:textId="77777777" w:rsidTr="00944683">
        <w:tc>
          <w:tcPr>
            <w:tcW w:w="10461" w:type="dxa"/>
            <w:shd w:val="clear" w:color="auto" w:fill="F2F2F2" w:themeFill="background1" w:themeFillShade="F2"/>
          </w:tcPr>
          <w:p w14:paraId="4D83FCC0" w14:textId="77777777" w:rsidR="00A2706D" w:rsidRPr="00D87E93" w:rsidRDefault="00A2706D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>spring:</w:t>
            </w:r>
          </w:p>
          <w:p w14:paraId="5B842A9D" w14:textId="77777777" w:rsidR="00A2706D" w:rsidRPr="00D87E93" w:rsidRDefault="00A2706D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 xml:space="preserve">  application:</w:t>
            </w:r>
          </w:p>
          <w:p w14:paraId="7863B335" w14:textId="77777777" w:rsidR="00A2706D" w:rsidRPr="00D87E93" w:rsidRDefault="008A3F64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 xml:space="preserve">    name: turbine-service</w:t>
            </w:r>
          </w:p>
          <w:p w14:paraId="23DEE0DB" w14:textId="77777777" w:rsidR="00A2706D" w:rsidRPr="00D87E93" w:rsidRDefault="00A2706D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>server:</w:t>
            </w:r>
          </w:p>
          <w:p w14:paraId="3864FAEA" w14:textId="77777777" w:rsidR="00A2706D" w:rsidRPr="00D87E93" w:rsidRDefault="00A2706D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 xml:space="preserve">  address: 0.0.0.0</w:t>
            </w:r>
          </w:p>
          <w:p w14:paraId="14FAB62E" w14:textId="77777777" w:rsidR="00A2706D" w:rsidRPr="00D87E93" w:rsidRDefault="00A2706D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 xml:space="preserve">  port: 8089</w:t>
            </w:r>
          </w:p>
          <w:p w14:paraId="712BCE03" w14:textId="77777777" w:rsidR="00A2706D" w:rsidRPr="00D87E93" w:rsidRDefault="00A2706D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 xml:space="preserve">  error:</w:t>
            </w:r>
          </w:p>
          <w:p w14:paraId="388B37FC" w14:textId="77777777" w:rsidR="00A2706D" w:rsidRPr="00D87E93" w:rsidRDefault="00A2706D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 xml:space="preserve">    whitelabel:</w:t>
            </w:r>
          </w:p>
          <w:p w14:paraId="4FEF91CB" w14:textId="77777777" w:rsidR="00A2706D" w:rsidRPr="00D87E93" w:rsidRDefault="008A3F64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 xml:space="preserve">      enabled: false</w:t>
            </w:r>
          </w:p>
          <w:p w14:paraId="34B8EB05" w14:textId="77777777" w:rsidR="00A2706D" w:rsidRPr="00D87E93" w:rsidRDefault="00A2706D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>eureka:</w:t>
            </w:r>
          </w:p>
          <w:p w14:paraId="351CE33A" w14:textId="77777777" w:rsidR="00A2706D" w:rsidRPr="00D87E93" w:rsidRDefault="00A2706D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 xml:space="preserve">  client:</w:t>
            </w:r>
          </w:p>
          <w:p w14:paraId="3045FBB1" w14:textId="77777777" w:rsidR="00A2706D" w:rsidRPr="00D87E93" w:rsidRDefault="00A2706D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 xml:space="preserve">    service-url:</w:t>
            </w:r>
          </w:p>
          <w:p w14:paraId="07D5840E" w14:textId="542F68CB" w:rsidR="00A2706D" w:rsidRPr="00D87E93" w:rsidRDefault="00A2706D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 xml:space="preserve">      defaultZone: ${EUREKA_URI:</w:t>
            </w:r>
            <w:r w:rsidR="00250E9B" w:rsidRPr="00D87E93">
              <w:rPr>
                <w:rFonts w:asciiTheme="majorHAnsi" w:hAnsiTheme="majorHAnsi"/>
              </w:rPr>
              <w:t>&lt;</w:t>
            </w:r>
            <w:r w:rsidR="006C38DC" w:rsidRPr="00D87E93">
              <w:rPr>
                <w:rFonts w:asciiTheme="majorHAnsi" w:hAnsiTheme="majorHAnsi"/>
              </w:rPr>
              <w:t>HOST_IP</w:t>
            </w:r>
            <w:r w:rsidR="00250E9B" w:rsidRPr="00D87E93">
              <w:rPr>
                <w:rFonts w:asciiTheme="majorHAnsi" w:hAnsiTheme="majorHAnsi"/>
              </w:rPr>
              <w:t>&gt;</w:t>
            </w:r>
            <w:r w:rsidRPr="00D87E93">
              <w:rPr>
                <w:rFonts w:asciiTheme="majorHAnsi" w:hAnsiTheme="majorHAnsi"/>
              </w:rPr>
              <w:t>:</w:t>
            </w:r>
            <w:r w:rsidR="006C38DC" w:rsidRPr="00D87E93">
              <w:rPr>
                <w:rFonts w:asciiTheme="majorHAnsi" w:hAnsiTheme="majorHAnsi"/>
              </w:rPr>
              <w:t>&lt;PORT&gt;</w:t>
            </w:r>
            <w:r w:rsidRPr="00D87E93">
              <w:rPr>
                <w:rFonts w:asciiTheme="majorHAnsi" w:hAnsiTheme="majorHAnsi"/>
              </w:rPr>
              <w:t>/eureka}</w:t>
            </w:r>
          </w:p>
          <w:p w14:paraId="2537BCE4" w14:textId="77777777" w:rsidR="00A2706D" w:rsidRPr="00D87E93" w:rsidRDefault="00A2706D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 xml:space="preserve">  instance:</w:t>
            </w:r>
          </w:p>
          <w:p w14:paraId="66564C52" w14:textId="77777777" w:rsidR="00A2706D" w:rsidRPr="00D87E93" w:rsidRDefault="00A2706D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 xml:space="preserve">    ip-address: true</w:t>
            </w:r>
          </w:p>
          <w:p w14:paraId="17BAC94C" w14:textId="77777777" w:rsidR="00A2706D" w:rsidRPr="00D87E93" w:rsidRDefault="00A2706D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 xml:space="preserve">    </w:t>
            </w:r>
          </w:p>
          <w:p w14:paraId="73C92479" w14:textId="77777777" w:rsidR="00A2706D" w:rsidRPr="00D87E93" w:rsidRDefault="00A2706D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>turbine:</w:t>
            </w:r>
          </w:p>
          <w:p w14:paraId="06893B2F" w14:textId="77777777" w:rsidR="00A2706D" w:rsidRPr="00D87E93" w:rsidRDefault="00A2706D" w:rsidP="00A2706D">
            <w:pPr>
              <w:rPr>
                <w:rFonts w:asciiTheme="majorHAnsi" w:hAnsiTheme="majorHAnsi"/>
              </w:rPr>
            </w:pPr>
            <w:r w:rsidRPr="00D87E93">
              <w:rPr>
                <w:rFonts w:asciiTheme="majorHAnsi" w:hAnsiTheme="majorHAnsi"/>
              </w:rPr>
              <w:t xml:space="preserve">  clusterNameExpression: new String("default")</w:t>
            </w:r>
          </w:p>
          <w:p w14:paraId="59B02C0D" w14:textId="77777777" w:rsidR="0093195A" w:rsidRDefault="00A2706D" w:rsidP="00A2706D">
            <w:r w:rsidRPr="00D87E93">
              <w:rPr>
                <w:rFonts w:asciiTheme="majorHAnsi" w:hAnsiTheme="majorHAnsi"/>
              </w:rPr>
              <w:t xml:space="preserve">  appConfig: user-service, order-service, item-service</w:t>
            </w:r>
          </w:p>
        </w:tc>
      </w:tr>
    </w:tbl>
    <w:p w14:paraId="39841ABB" w14:textId="77777777" w:rsidR="003613E0" w:rsidRDefault="003613E0" w:rsidP="003613E0">
      <w:pPr>
        <w:pStyle w:val="Heading1"/>
        <w:spacing w:before="0"/>
      </w:pPr>
    </w:p>
    <w:p w14:paraId="5E6015FF" w14:textId="090CA3BF" w:rsidR="008E680F" w:rsidRDefault="00831497" w:rsidP="00286112">
      <w:pPr>
        <w:pStyle w:val="Heading1"/>
        <w:spacing w:before="0"/>
      </w:pPr>
      <w:bookmarkStart w:id="5" w:name="_Toc510626108"/>
      <w:r>
        <w:t xml:space="preserve">Step 5: </w:t>
      </w:r>
      <w:r w:rsidR="00A1457A">
        <w:t>Deployment on Docker Container</w:t>
      </w:r>
      <w:bookmarkStart w:id="6" w:name="_Toc510612516"/>
      <w:bookmarkEnd w:id="5"/>
    </w:p>
    <w:p w14:paraId="094307F1" w14:textId="77777777" w:rsidR="00286112" w:rsidRDefault="00286112" w:rsidP="00286112">
      <w:pPr>
        <w:spacing w:after="0"/>
      </w:pPr>
    </w:p>
    <w:p w14:paraId="7BAC07EC" w14:textId="77777777" w:rsidR="00831497" w:rsidRDefault="00831497" w:rsidP="00BC1885">
      <w:pPr>
        <w:pStyle w:val="Heading2"/>
        <w:tabs>
          <w:tab w:val="left" w:pos="450"/>
          <w:tab w:val="left" w:pos="540"/>
        </w:tabs>
        <w:spacing w:before="0"/>
      </w:pPr>
      <w:bookmarkStart w:id="7" w:name="_Toc510626109"/>
      <w:r>
        <w:t>Build Jar files for each spring boot application</w:t>
      </w:r>
      <w:bookmarkEnd w:id="6"/>
      <w:bookmarkEnd w:id="7"/>
    </w:p>
    <w:p w14:paraId="6EEA3B7B" w14:textId="77777777" w:rsidR="00560CC1" w:rsidRPr="00560CC1" w:rsidRDefault="00560CC1" w:rsidP="00560CC1">
      <w:pPr>
        <w:spacing w:after="0"/>
      </w:pPr>
    </w:p>
    <w:p w14:paraId="11B8EA83" w14:textId="77777777" w:rsidR="00831497" w:rsidRDefault="00831497" w:rsidP="00BC1885">
      <w:pPr>
        <w:spacing w:after="0"/>
      </w:pPr>
      <w:r>
        <w:t>We need to change the application configuration file as per our requirements. Server port, Eureka and MySQL configuration details should be updated before building jars.</w:t>
      </w:r>
    </w:p>
    <w:p w14:paraId="7C2E0003" w14:textId="77777777" w:rsidR="00286112" w:rsidRDefault="00286112" w:rsidP="00BC1885">
      <w:pPr>
        <w:spacing w:after="0"/>
      </w:pPr>
    </w:p>
    <w:p w14:paraId="7E096E24" w14:textId="20B0BF96" w:rsidR="00831497" w:rsidRPr="00286112" w:rsidRDefault="004050DD" w:rsidP="00BC1885">
      <w:pPr>
        <w:spacing w:after="0"/>
        <w:rPr>
          <w:b/>
          <w:i/>
        </w:rPr>
      </w:pPr>
      <w:r>
        <w:rPr>
          <w:b/>
          <w:i/>
        </w:rPr>
        <w:t>Building</w:t>
      </w:r>
      <w:r w:rsidR="00831497" w:rsidRPr="00286112">
        <w:rPr>
          <w:b/>
          <w:i/>
        </w:rPr>
        <w:t xml:space="preserve"> jar</w:t>
      </w:r>
      <w:r w:rsidR="001C4CAD">
        <w:rPr>
          <w:b/>
          <w:i/>
        </w:rPr>
        <w:t xml:space="preserve"> for each services</w:t>
      </w:r>
      <w:r w:rsidR="00831497" w:rsidRPr="00286112">
        <w:rPr>
          <w:b/>
          <w:i/>
        </w:rPr>
        <w:t>:</w:t>
      </w:r>
    </w:p>
    <w:p w14:paraId="4AD35104" w14:textId="77777777" w:rsidR="00831497" w:rsidRDefault="00831497" w:rsidP="00BC1885">
      <w:pPr>
        <w:spacing w:after="0"/>
      </w:pPr>
      <w:r>
        <w:t>Go to maven project directory on command prompt and execute below command:</w:t>
      </w:r>
    </w:p>
    <w:p w14:paraId="0BC36C7A" w14:textId="77777777" w:rsidR="00286112" w:rsidRDefault="00286112" w:rsidP="00BC1885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831497" w14:paraId="1F3A7521" w14:textId="77777777" w:rsidTr="00B77645">
        <w:tc>
          <w:tcPr>
            <w:tcW w:w="10461" w:type="dxa"/>
            <w:shd w:val="clear" w:color="auto" w:fill="F2F2F2" w:themeFill="background1" w:themeFillShade="F2"/>
          </w:tcPr>
          <w:p w14:paraId="27D7DCB3" w14:textId="1DF50F1B" w:rsidR="00831497" w:rsidRPr="00211FB7" w:rsidRDefault="00560CC1" w:rsidP="0093669C">
            <w:pPr>
              <w:tabs>
                <w:tab w:val="left" w:pos="2085"/>
              </w:tabs>
              <w:rPr>
                <w:rFonts w:asciiTheme="majorHAnsi" w:hAnsiTheme="majorHAnsi"/>
              </w:rPr>
            </w:pPr>
            <w:r w:rsidRPr="00211FB7">
              <w:rPr>
                <w:rFonts w:asciiTheme="majorHAnsi" w:hAnsiTheme="majorHAnsi"/>
              </w:rPr>
              <w:t>mvn clean install</w:t>
            </w:r>
          </w:p>
        </w:tc>
      </w:tr>
    </w:tbl>
    <w:p w14:paraId="21C1919E" w14:textId="77777777" w:rsidR="00286112" w:rsidRDefault="00286112" w:rsidP="00286112">
      <w:pPr>
        <w:spacing w:after="0"/>
      </w:pPr>
    </w:p>
    <w:p w14:paraId="632541AF" w14:textId="2755CDB6" w:rsidR="00286112" w:rsidRDefault="00831497" w:rsidP="00DE5747">
      <w:pPr>
        <w:spacing w:after="0"/>
      </w:pPr>
      <w:r>
        <w:t xml:space="preserve">Jar file is created in </w:t>
      </w:r>
      <w:r w:rsidRPr="00C81351">
        <w:rPr>
          <w:i/>
        </w:rPr>
        <w:t>target</w:t>
      </w:r>
      <w:r>
        <w:t xml:space="preserve"> directory.</w:t>
      </w:r>
    </w:p>
    <w:p w14:paraId="51A16AF4" w14:textId="77777777" w:rsidR="00DE5747" w:rsidRDefault="00DE5747" w:rsidP="00DE5747">
      <w:pPr>
        <w:spacing w:after="0"/>
      </w:pPr>
    </w:p>
    <w:p w14:paraId="08212B56" w14:textId="77777777" w:rsidR="00831497" w:rsidRPr="00C21B0E" w:rsidRDefault="00831497" w:rsidP="00DE5747">
      <w:pPr>
        <w:pStyle w:val="Heading2"/>
        <w:tabs>
          <w:tab w:val="left" w:pos="450"/>
          <w:tab w:val="left" w:pos="630"/>
        </w:tabs>
        <w:spacing w:before="0"/>
      </w:pPr>
      <w:bookmarkStart w:id="8" w:name="_Toc510612517"/>
      <w:bookmarkStart w:id="9" w:name="_Toc510626110"/>
      <w:r>
        <w:t>Create Dockerfile</w:t>
      </w:r>
      <w:bookmarkEnd w:id="8"/>
      <w:bookmarkEnd w:id="9"/>
    </w:p>
    <w:p w14:paraId="687A3362" w14:textId="77777777" w:rsidR="00DE5747" w:rsidRDefault="00DE5747" w:rsidP="00831497">
      <w:pPr>
        <w:spacing w:after="0"/>
      </w:pPr>
    </w:p>
    <w:p w14:paraId="7B883737" w14:textId="63975066" w:rsidR="00831497" w:rsidRDefault="00831497" w:rsidP="00831497">
      <w:pPr>
        <w:spacing w:after="0"/>
        <w:rPr>
          <w:ins w:id="10" w:author="Kumar Prabhash Anand" w:date="2018-04-04T15:12:00Z"/>
        </w:rPr>
      </w:pPr>
      <w:r>
        <w:t xml:space="preserve">Once jar files are created we need to create </w:t>
      </w:r>
      <w:r w:rsidRPr="00076AE6">
        <w:rPr>
          <w:i/>
        </w:rPr>
        <w:t>Dockerfile</w:t>
      </w:r>
      <w:r>
        <w:t xml:space="preserve"> for the same.</w:t>
      </w:r>
    </w:p>
    <w:p w14:paraId="33BB22EE" w14:textId="77777777" w:rsidR="006A6A5C" w:rsidRDefault="006A6A5C" w:rsidP="00831497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831497" w14:paraId="46B665C6" w14:textId="77777777" w:rsidTr="00BC1885">
        <w:tc>
          <w:tcPr>
            <w:tcW w:w="10461" w:type="dxa"/>
            <w:shd w:val="clear" w:color="auto" w:fill="F2F2F2" w:themeFill="background1" w:themeFillShade="F2"/>
          </w:tcPr>
          <w:p w14:paraId="2D37D84F" w14:textId="77777777" w:rsidR="00831497" w:rsidRPr="00DE5747" w:rsidRDefault="00831497" w:rsidP="0093669C">
            <w:pPr>
              <w:rPr>
                <w:rFonts w:asciiTheme="majorHAnsi" w:hAnsiTheme="majorHAnsi"/>
              </w:rPr>
            </w:pPr>
            <w:r w:rsidRPr="00DE5747">
              <w:rPr>
                <w:rFonts w:asciiTheme="majorHAnsi" w:hAnsiTheme="majorHAnsi"/>
              </w:rPr>
              <w:t>FROM openjdk:8-jdk-alpine</w:t>
            </w:r>
          </w:p>
          <w:p w14:paraId="52720BFD" w14:textId="77777777" w:rsidR="00831497" w:rsidRPr="00DE5747" w:rsidRDefault="00831497" w:rsidP="0093669C">
            <w:pPr>
              <w:rPr>
                <w:rFonts w:asciiTheme="majorHAnsi" w:hAnsiTheme="majorHAnsi"/>
              </w:rPr>
            </w:pPr>
            <w:r w:rsidRPr="00DE5747">
              <w:rPr>
                <w:rFonts w:asciiTheme="majorHAnsi" w:hAnsiTheme="majorHAnsi"/>
              </w:rPr>
              <w:t>WORKDIR /</w:t>
            </w:r>
          </w:p>
          <w:p w14:paraId="7C42D913" w14:textId="77777777" w:rsidR="00831497" w:rsidRPr="00DE5747" w:rsidRDefault="00831497" w:rsidP="0093669C">
            <w:pPr>
              <w:rPr>
                <w:rFonts w:asciiTheme="majorHAnsi" w:hAnsiTheme="majorHAnsi"/>
              </w:rPr>
            </w:pPr>
            <w:r w:rsidRPr="00DE5747">
              <w:rPr>
                <w:rFonts w:asciiTheme="majorHAnsi" w:hAnsiTheme="majorHAnsi"/>
              </w:rPr>
              <w:t>ADD ms-turbine-service-0.0.1-SNAPSHOT.jar app.jar</w:t>
            </w:r>
          </w:p>
          <w:p w14:paraId="2B8EAAE2" w14:textId="77777777" w:rsidR="00831497" w:rsidRPr="00DE5747" w:rsidRDefault="00831497" w:rsidP="0093669C">
            <w:pPr>
              <w:rPr>
                <w:rFonts w:asciiTheme="majorHAnsi" w:hAnsiTheme="majorHAnsi"/>
              </w:rPr>
            </w:pPr>
            <w:r w:rsidRPr="00DE5747">
              <w:rPr>
                <w:rFonts w:asciiTheme="majorHAnsi" w:hAnsiTheme="majorHAnsi"/>
              </w:rPr>
              <w:t>EXPOSE 8089</w:t>
            </w:r>
          </w:p>
          <w:p w14:paraId="1B3E790B" w14:textId="77777777" w:rsidR="00831497" w:rsidRDefault="00831497" w:rsidP="0093669C">
            <w:r w:rsidRPr="00DE5747">
              <w:rPr>
                <w:rFonts w:asciiTheme="majorHAnsi" w:hAnsiTheme="majorHAnsi"/>
              </w:rPr>
              <w:t>CMD ["java","-jar","app.jar"]</w:t>
            </w:r>
          </w:p>
        </w:tc>
      </w:tr>
    </w:tbl>
    <w:p w14:paraId="5E6B4168" w14:textId="77777777" w:rsidR="006A6A5C" w:rsidRDefault="006A6A5C" w:rsidP="009F320E">
      <w:pPr>
        <w:rPr>
          <w:ins w:id="11" w:author="Kumar Prabhash Anand" w:date="2018-04-04T15:12:00Z"/>
        </w:rPr>
      </w:pPr>
    </w:p>
    <w:p w14:paraId="53B922E0" w14:textId="77777777" w:rsidR="00831497" w:rsidRDefault="00831497" w:rsidP="009F320E">
      <w:pPr>
        <w:spacing w:after="0"/>
      </w:pPr>
      <w:r>
        <w:t>Change the jar file name with your jar file name on 3</w:t>
      </w:r>
      <w:r w:rsidRPr="00373768">
        <w:rPr>
          <w:vertAlign w:val="superscript"/>
        </w:rPr>
        <w:t>rd</w:t>
      </w:r>
      <w:r>
        <w:t xml:space="preserve"> line and save the file.</w:t>
      </w:r>
    </w:p>
    <w:p w14:paraId="70120967" w14:textId="77777777" w:rsidR="009F320E" w:rsidRDefault="009F320E" w:rsidP="009F320E">
      <w:pPr>
        <w:spacing w:after="0"/>
      </w:pPr>
    </w:p>
    <w:p w14:paraId="007BBB07" w14:textId="77777777" w:rsidR="00831497" w:rsidRPr="00C21B0E" w:rsidRDefault="00831497" w:rsidP="009F320E">
      <w:pPr>
        <w:pStyle w:val="Heading2"/>
        <w:spacing w:before="0"/>
      </w:pPr>
      <w:bookmarkStart w:id="12" w:name="_Toc510612518"/>
      <w:bookmarkStart w:id="13" w:name="_Toc510626111"/>
      <w:r>
        <w:t>Build Image</w:t>
      </w:r>
      <w:bookmarkEnd w:id="12"/>
      <w:bookmarkEnd w:id="13"/>
    </w:p>
    <w:p w14:paraId="25C2B23E" w14:textId="77777777" w:rsidR="006A6A5C" w:rsidRDefault="00831497" w:rsidP="00831497">
      <w:pPr>
        <w:spacing w:after="0"/>
        <w:rPr>
          <w:ins w:id="14" w:author="Kumar Prabhash Anand" w:date="2018-04-04T15:12:00Z"/>
        </w:rPr>
      </w:pPr>
      <w:r>
        <w:tab/>
      </w:r>
    </w:p>
    <w:p w14:paraId="393CBEEE" w14:textId="77777777" w:rsidR="00831497" w:rsidRDefault="00831497" w:rsidP="00BC1885">
      <w:pPr>
        <w:spacing w:after="0"/>
        <w:rPr>
          <w:ins w:id="15" w:author="Kumar Prabhash Anand" w:date="2018-04-04T15:12:00Z"/>
        </w:rPr>
      </w:pPr>
      <w:r>
        <w:t xml:space="preserve">Execute below command for creating image for the </w:t>
      </w:r>
      <w:r w:rsidRPr="008C061B">
        <w:rPr>
          <w:i/>
        </w:rPr>
        <w:t>Dockerfile</w:t>
      </w:r>
      <w:r>
        <w:t>.</w:t>
      </w:r>
    </w:p>
    <w:p w14:paraId="6A757D99" w14:textId="77777777" w:rsidR="006A6A5C" w:rsidRDefault="006A6A5C" w:rsidP="00911227">
      <w:pPr>
        <w:spacing w:after="0"/>
        <w:ind w:firstLine="54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831497" w14:paraId="600B6FED" w14:textId="77777777" w:rsidTr="00BC1885">
        <w:tc>
          <w:tcPr>
            <w:tcW w:w="10461" w:type="dxa"/>
            <w:shd w:val="clear" w:color="auto" w:fill="F2F2F2" w:themeFill="background1" w:themeFillShade="F2"/>
          </w:tcPr>
          <w:p w14:paraId="38604387" w14:textId="77777777" w:rsidR="00831497" w:rsidRPr="009F320E" w:rsidRDefault="00831497" w:rsidP="0093669C">
            <w:pPr>
              <w:rPr>
                <w:rFonts w:asciiTheme="majorHAnsi" w:hAnsiTheme="majorHAnsi"/>
              </w:rPr>
            </w:pPr>
            <w:r w:rsidRPr="009F320E">
              <w:rPr>
                <w:rFonts w:asciiTheme="majorHAnsi" w:hAnsiTheme="majorHAnsi"/>
              </w:rPr>
              <w:t>sudo docker build -t eureka-server .</w:t>
            </w:r>
          </w:p>
        </w:tc>
      </w:tr>
    </w:tbl>
    <w:p w14:paraId="31D1C7CA" w14:textId="77777777" w:rsidR="006A6A5C" w:rsidRDefault="006A6A5C" w:rsidP="009F320E">
      <w:pPr>
        <w:spacing w:after="0"/>
        <w:rPr>
          <w:ins w:id="16" w:author="Kumar Prabhash Anand" w:date="2018-04-04T15:12:00Z"/>
        </w:rPr>
      </w:pPr>
    </w:p>
    <w:p w14:paraId="57EA716A" w14:textId="070D087B" w:rsidR="00831497" w:rsidRDefault="00831497" w:rsidP="009F320E">
      <w:pPr>
        <w:spacing w:after="0"/>
      </w:pPr>
      <w:r>
        <w:t>Change file name of image as per requirement.</w:t>
      </w:r>
    </w:p>
    <w:p w14:paraId="4947F04A" w14:textId="77777777" w:rsidR="009F320E" w:rsidRDefault="009F320E" w:rsidP="009F320E">
      <w:pPr>
        <w:spacing w:after="0"/>
      </w:pPr>
    </w:p>
    <w:p w14:paraId="580DD1F6" w14:textId="77777777" w:rsidR="00831497" w:rsidRPr="00C21B0E" w:rsidRDefault="00831497" w:rsidP="009F320E">
      <w:pPr>
        <w:pStyle w:val="Heading2"/>
        <w:spacing w:before="0"/>
      </w:pPr>
      <w:bookmarkStart w:id="17" w:name="_Toc510612519"/>
      <w:bookmarkStart w:id="18" w:name="_Toc510626112"/>
      <w:r>
        <w:t>Run Container</w:t>
      </w:r>
      <w:bookmarkEnd w:id="17"/>
      <w:bookmarkEnd w:id="18"/>
    </w:p>
    <w:p w14:paraId="75E8FA18" w14:textId="77777777" w:rsidR="009F320E" w:rsidRDefault="009F320E" w:rsidP="00831497">
      <w:pPr>
        <w:spacing w:after="0"/>
      </w:pPr>
    </w:p>
    <w:p w14:paraId="253CBE22" w14:textId="1A0B127B" w:rsidR="00831497" w:rsidRDefault="00831497" w:rsidP="00831497">
      <w:pPr>
        <w:spacing w:after="0"/>
      </w:pPr>
      <w:r>
        <w:t>Execute below command for starting the container.</w:t>
      </w:r>
    </w:p>
    <w:p w14:paraId="05CF51D3" w14:textId="77777777" w:rsidR="009F320E" w:rsidRDefault="009F320E" w:rsidP="00831497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831497" w14:paraId="6F62B9A7" w14:textId="77777777" w:rsidTr="00BC1885">
        <w:tc>
          <w:tcPr>
            <w:tcW w:w="10461" w:type="dxa"/>
            <w:shd w:val="clear" w:color="auto" w:fill="F2F2F2" w:themeFill="background1" w:themeFillShade="F2"/>
          </w:tcPr>
          <w:p w14:paraId="2656EA2E" w14:textId="77777777" w:rsidR="00831497" w:rsidRPr="00095700" w:rsidRDefault="00831497" w:rsidP="0093669C">
            <w:pPr>
              <w:rPr>
                <w:rFonts w:asciiTheme="majorHAnsi" w:hAnsiTheme="majorHAnsi"/>
              </w:rPr>
            </w:pPr>
            <w:r w:rsidRPr="00095700">
              <w:rPr>
                <w:rFonts w:asciiTheme="majorHAnsi" w:hAnsiTheme="majorHAnsi"/>
              </w:rPr>
              <w:t>sudo docker run --net=host -d -p 8084:8084 turbine-services</w:t>
            </w:r>
          </w:p>
        </w:tc>
      </w:tr>
    </w:tbl>
    <w:p w14:paraId="20C37899" w14:textId="77777777" w:rsidR="0023692D" w:rsidRDefault="0023692D" w:rsidP="00831497">
      <w:pPr>
        <w:spacing w:after="0"/>
      </w:pPr>
    </w:p>
    <w:p w14:paraId="39793ECB" w14:textId="0E3EA9AF" w:rsidR="00831497" w:rsidRDefault="00831497" w:rsidP="00831497">
      <w:pPr>
        <w:spacing w:after="0"/>
      </w:pPr>
      <w:r>
        <w:t>First port number represents Host port no and Second port number represents Docker port number.</w:t>
      </w:r>
    </w:p>
    <w:p w14:paraId="7B6AC6C9" w14:textId="150065AF" w:rsidR="00831497" w:rsidRDefault="00831497" w:rsidP="00831497">
      <w:pPr>
        <w:spacing w:after="0"/>
      </w:pPr>
      <w:r w:rsidRPr="009F505F">
        <w:rPr>
          <w:b/>
          <w:i/>
        </w:rPr>
        <w:t>--net=host</w:t>
      </w:r>
      <w:r>
        <w:t xml:space="preserve"> is used for binding container to host network directly.</w:t>
      </w:r>
    </w:p>
    <w:p w14:paraId="05F63816" w14:textId="77777777" w:rsidR="0023692D" w:rsidRDefault="0023692D" w:rsidP="00831497">
      <w:pPr>
        <w:spacing w:after="0"/>
      </w:pPr>
    </w:p>
    <w:p w14:paraId="4A591371" w14:textId="2D4A622F" w:rsidR="00831497" w:rsidRPr="00C21B0E" w:rsidRDefault="0054404F" w:rsidP="00821E36">
      <w:pPr>
        <w:pStyle w:val="Heading2"/>
        <w:tabs>
          <w:tab w:val="left" w:pos="540"/>
        </w:tabs>
        <w:spacing w:before="0"/>
      </w:pPr>
      <w:bookmarkStart w:id="19" w:name="_Toc510612520"/>
      <w:bookmarkStart w:id="20" w:name="_Toc510626113"/>
      <w:r>
        <w:t>Important Note</w:t>
      </w:r>
      <w:r w:rsidR="00A33E67">
        <w:t>s</w:t>
      </w:r>
      <w:r w:rsidR="00831497">
        <w:t>:</w:t>
      </w:r>
      <w:bookmarkEnd w:id="19"/>
      <w:bookmarkEnd w:id="20"/>
    </w:p>
    <w:p w14:paraId="51D267CD" w14:textId="77777777" w:rsidR="0023692D" w:rsidRDefault="0023692D" w:rsidP="00BC1885">
      <w:pPr>
        <w:spacing w:after="0"/>
      </w:pPr>
    </w:p>
    <w:p w14:paraId="65A4AA25" w14:textId="62A3BA69" w:rsidR="00B40CBD" w:rsidRPr="00B40CBD" w:rsidRDefault="00831497" w:rsidP="00BC1885">
      <w:pPr>
        <w:spacing w:after="0"/>
        <w:rPr>
          <w:b/>
          <w:i/>
        </w:rPr>
      </w:pPr>
      <w:r w:rsidRPr="00B40CBD">
        <w:rPr>
          <w:b/>
          <w:i/>
        </w:rPr>
        <w:t>Order of Execution of containers</w:t>
      </w:r>
      <w:r w:rsidR="00B40CBD">
        <w:rPr>
          <w:b/>
          <w:i/>
        </w:rPr>
        <w:t>:</w:t>
      </w:r>
    </w:p>
    <w:p w14:paraId="3E33420F" w14:textId="77777777" w:rsidR="00B40CBD" w:rsidRDefault="00B40CBD" w:rsidP="00BC1885">
      <w:pPr>
        <w:spacing w:after="0"/>
      </w:pPr>
    </w:p>
    <w:p w14:paraId="564BAACB" w14:textId="3A7A5CDE" w:rsidR="00831497" w:rsidRDefault="00831497" w:rsidP="00BC1885">
      <w:pPr>
        <w:spacing w:after="0"/>
      </w:pPr>
      <w:r>
        <w:t xml:space="preserve">Mysql -&gt; Eureka -&gt; Zuul -&gt; User -&gt; Order -&gt; Item -&gt; </w:t>
      </w:r>
      <w:r w:rsidR="00CA3701">
        <w:t>Turbine (</w:t>
      </w:r>
      <w:r>
        <w:t>Optional)</w:t>
      </w:r>
    </w:p>
    <w:p w14:paraId="4F7A1336" w14:textId="77777777" w:rsidR="00B40CBD" w:rsidRDefault="00B40CBD" w:rsidP="00BC1885">
      <w:pPr>
        <w:spacing w:after="0"/>
      </w:pPr>
    </w:p>
    <w:p w14:paraId="2FE4184C" w14:textId="77777777" w:rsidR="00831497" w:rsidRPr="00B40CBD" w:rsidRDefault="00831497" w:rsidP="00BC1885">
      <w:pPr>
        <w:spacing w:after="0"/>
        <w:rPr>
          <w:b/>
          <w:i/>
        </w:rPr>
      </w:pPr>
      <w:r w:rsidRPr="00B40CBD">
        <w:rPr>
          <w:b/>
          <w:i/>
        </w:rPr>
        <w:t>Basic Authentication Credentials for API:</w:t>
      </w:r>
    </w:p>
    <w:p w14:paraId="193FEFB0" w14:textId="77777777" w:rsidR="00B40CBD" w:rsidRDefault="00B40CBD" w:rsidP="00BC1885">
      <w:pPr>
        <w:spacing w:after="0"/>
      </w:pPr>
    </w:p>
    <w:p w14:paraId="44DAEA16" w14:textId="1D531BD8" w:rsidR="00B40CBD" w:rsidRDefault="00B40CBD" w:rsidP="00BC1885">
      <w:pPr>
        <w:spacing w:after="0"/>
      </w:pPr>
      <w:r>
        <w:t>This value is set in java class.</w:t>
      </w:r>
    </w:p>
    <w:p w14:paraId="5C84DA53" w14:textId="672CDD81" w:rsidR="00831497" w:rsidRDefault="00C83ED7" w:rsidP="00BC1885">
      <w:pPr>
        <w:spacing w:after="0"/>
      </w:pPr>
      <w:r>
        <w:t>kpit:</w:t>
      </w:r>
      <w:r w:rsidR="00831497">
        <w:t>kpit123</w:t>
      </w:r>
    </w:p>
    <w:p w14:paraId="7C74702A" w14:textId="77777777" w:rsidR="00C83ED7" w:rsidRDefault="00C83ED7" w:rsidP="00BC1885">
      <w:pPr>
        <w:spacing w:after="0"/>
      </w:pPr>
    </w:p>
    <w:p w14:paraId="6FB87D43" w14:textId="77777777" w:rsidR="00831497" w:rsidRPr="00023032" w:rsidRDefault="00831497" w:rsidP="00BC1885">
      <w:pPr>
        <w:spacing w:after="0"/>
        <w:rPr>
          <w:b/>
          <w:i/>
        </w:rPr>
      </w:pPr>
      <w:r w:rsidRPr="00023032">
        <w:rPr>
          <w:b/>
          <w:i/>
        </w:rPr>
        <w:t>Swagger API Documentation URL:</w:t>
      </w:r>
    </w:p>
    <w:p w14:paraId="5621479A" w14:textId="77777777" w:rsidR="00BC410A" w:rsidRDefault="00BC410A" w:rsidP="00BC1885">
      <w:pPr>
        <w:spacing w:after="0"/>
      </w:pPr>
    </w:p>
    <w:p w14:paraId="13AA6EC0" w14:textId="77777777" w:rsidR="00831497" w:rsidRDefault="00831497" w:rsidP="00BC1885">
      <w:pPr>
        <w:spacing w:after="0"/>
      </w:pPr>
      <w:r>
        <w:t xml:space="preserve">User API: </w:t>
      </w:r>
      <w:hyperlink r:id="rId6" w:history="1">
        <w:r w:rsidRPr="00B726CE">
          <w:rPr>
            <w:rStyle w:val="Hyperlink"/>
          </w:rPr>
          <w:t>http://localhost:7071/swagger-ui.html</w:t>
        </w:r>
      </w:hyperlink>
    </w:p>
    <w:p w14:paraId="0C677586" w14:textId="77777777" w:rsidR="00831497" w:rsidRDefault="00831497" w:rsidP="00BC1885">
      <w:pPr>
        <w:spacing w:after="0"/>
      </w:pPr>
      <w:r>
        <w:t xml:space="preserve">Order API: </w:t>
      </w:r>
      <w:hyperlink r:id="rId7" w:history="1">
        <w:r w:rsidRPr="00B726CE">
          <w:rPr>
            <w:rStyle w:val="Hyperlink"/>
          </w:rPr>
          <w:t>http://localhost:7072/swagger-ui.html</w:t>
        </w:r>
      </w:hyperlink>
    </w:p>
    <w:p w14:paraId="3D89723B" w14:textId="0FAE983D" w:rsidR="008E2879" w:rsidRDefault="00831497" w:rsidP="000967E8">
      <w:pPr>
        <w:tabs>
          <w:tab w:val="left" w:pos="990"/>
        </w:tabs>
        <w:spacing w:after="0"/>
        <w:rPr>
          <w:color w:val="0563C1" w:themeColor="hyperlink"/>
          <w:u w:val="single"/>
        </w:rPr>
      </w:pPr>
      <w:r>
        <w:t xml:space="preserve">Item API: </w:t>
      </w:r>
      <w:hyperlink r:id="rId8" w:history="1">
        <w:r w:rsidRPr="00B726CE">
          <w:rPr>
            <w:rStyle w:val="Hyperlink"/>
          </w:rPr>
          <w:t>http://localhost:7073/swagger-ui.html</w:t>
        </w:r>
      </w:hyperlink>
      <w:bookmarkStart w:id="21" w:name="_Toc510612521"/>
    </w:p>
    <w:p w14:paraId="38131DE0" w14:textId="77777777" w:rsidR="000967E8" w:rsidRPr="008E2879" w:rsidRDefault="000967E8" w:rsidP="000967E8">
      <w:pPr>
        <w:tabs>
          <w:tab w:val="left" w:pos="990"/>
        </w:tabs>
        <w:spacing w:after="0"/>
        <w:rPr>
          <w:color w:val="0563C1" w:themeColor="hyperlink"/>
          <w:u w:val="single"/>
        </w:rPr>
      </w:pPr>
    </w:p>
    <w:p w14:paraId="5CF008D7" w14:textId="77777777" w:rsidR="00831497" w:rsidRDefault="00831497" w:rsidP="000967E8">
      <w:pPr>
        <w:pStyle w:val="Heading2"/>
        <w:spacing w:before="0"/>
      </w:pPr>
      <w:bookmarkStart w:id="22" w:name="_Toc510626114"/>
      <w:r>
        <w:t>Current URL Configurations:</w:t>
      </w:r>
      <w:bookmarkEnd w:id="21"/>
      <w:bookmarkEnd w:id="22"/>
    </w:p>
    <w:p w14:paraId="36C03083" w14:textId="77777777" w:rsidR="000967E8" w:rsidRPr="000967E8" w:rsidRDefault="000967E8" w:rsidP="000967E8">
      <w:pPr>
        <w:spacing w:after="0"/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3617"/>
        <w:gridCol w:w="3265"/>
        <w:gridCol w:w="3608"/>
      </w:tblGrid>
      <w:tr w:rsidR="00831497" w14:paraId="4C866C16" w14:textId="77777777" w:rsidTr="00131661">
        <w:tc>
          <w:tcPr>
            <w:tcW w:w="3617" w:type="dxa"/>
          </w:tcPr>
          <w:p w14:paraId="6742BBB7" w14:textId="38B24FB4" w:rsidR="00831497" w:rsidRDefault="00633FCB" w:rsidP="0093669C">
            <w:r>
              <w:t>Service Name</w:t>
            </w:r>
          </w:p>
        </w:tc>
        <w:tc>
          <w:tcPr>
            <w:tcW w:w="3265" w:type="dxa"/>
          </w:tcPr>
          <w:p w14:paraId="06283C4B" w14:textId="2279003F" w:rsidR="00831497" w:rsidRDefault="00633FCB" w:rsidP="0093669C">
            <w:r>
              <w:t>URL</w:t>
            </w:r>
          </w:p>
        </w:tc>
        <w:tc>
          <w:tcPr>
            <w:tcW w:w="3608" w:type="dxa"/>
          </w:tcPr>
          <w:p w14:paraId="509DB06F" w14:textId="5BC51CED" w:rsidR="00831497" w:rsidRDefault="00633FCB" w:rsidP="0093669C">
            <w:r>
              <w:t>Zuul-Router</w:t>
            </w:r>
          </w:p>
        </w:tc>
      </w:tr>
      <w:tr w:rsidR="00633FCB" w14:paraId="22410966" w14:textId="77777777" w:rsidTr="00131661">
        <w:tc>
          <w:tcPr>
            <w:tcW w:w="3617" w:type="dxa"/>
          </w:tcPr>
          <w:p w14:paraId="334B4964" w14:textId="00A78A99" w:rsidR="00633FCB" w:rsidRDefault="00633FCB" w:rsidP="0093669C">
            <w:r>
              <w:t>Eureka Server</w:t>
            </w:r>
          </w:p>
        </w:tc>
        <w:tc>
          <w:tcPr>
            <w:tcW w:w="3265" w:type="dxa"/>
          </w:tcPr>
          <w:p w14:paraId="6A4B510D" w14:textId="31415CDC" w:rsidR="00633FCB" w:rsidRDefault="00633FCB" w:rsidP="0093669C">
            <w:hyperlink r:id="rId9" w:history="1">
              <w:r w:rsidRPr="00C4373D">
                <w:rPr>
                  <w:rStyle w:val="Hyperlink"/>
                </w:rPr>
                <w:t>http://localhost:9091</w:t>
              </w:r>
            </w:hyperlink>
          </w:p>
        </w:tc>
        <w:tc>
          <w:tcPr>
            <w:tcW w:w="3608" w:type="dxa"/>
          </w:tcPr>
          <w:p w14:paraId="667143C0" w14:textId="77777777" w:rsidR="00633FCB" w:rsidRDefault="00633FCB" w:rsidP="0093669C"/>
        </w:tc>
      </w:tr>
      <w:tr w:rsidR="00831497" w14:paraId="3336AB9E" w14:textId="77777777" w:rsidTr="00131661">
        <w:tc>
          <w:tcPr>
            <w:tcW w:w="3617" w:type="dxa"/>
          </w:tcPr>
          <w:p w14:paraId="5BED790F" w14:textId="77777777" w:rsidR="00831497" w:rsidRDefault="00831497" w:rsidP="0093669C">
            <w:r>
              <w:t>Zuul Service</w:t>
            </w:r>
          </w:p>
        </w:tc>
        <w:tc>
          <w:tcPr>
            <w:tcW w:w="3265" w:type="dxa"/>
          </w:tcPr>
          <w:p w14:paraId="404A11F6" w14:textId="77777777" w:rsidR="00831497" w:rsidRDefault="00A36C09" w:rsidP="0093669C">
            <w:hyperlink r:id="rId10" w:history="1">
              <w:r w:rsidR="00831497" w:rsidRPr="00C4373D">
                <w:rPr>
                  <w:rStyle w:val="Hyperlink"/>
                </w:rPr>
                <w:t>http://localhost:8084</w:t>
              </w:r>
            </w:hyperlink>
          </w:p>
        </w:tc>
        <w:tc>
          <w:tcPr>
            <w:tcW w:w="3608" w:type="dxa"/>
          </w:tcPr>
          <w:p w14:paraId="749FD837" w14:textId="77777777" w:rsidR="00831497" w:rsidRDefault="00831497" w:rsidP="0093669C"/>
        </w:tc>
      </w:tr>
      <w:tr w:rsidR="00831497" w14:paraId="18ADF573" w14:textId="77777777" w:rsidTr="00131661">
        <w:tc>
          <w:tcPr>
            <w:tcW w:w="3617" w:type="dxa"/>
          </w:tcPr>
          <w:p w14:paraId="5362AD21" w14:textId="77777777" w:rsidR="00831497" w:rsidRDefault="00831497" w:rsidP="0093669C">
            <w:r>
              <w:t>User Service</w:t>
            </w:r>
          </w:p>
        </w:tc>
        <w:tc>
          <w:tcPr>
            <w:tcW w:w="3265" w:type="dxa"/>
          </w:tcPr>
          <w:p w14:paraId="0B98B7F0" w14:textId="77777777" w:rsidR="00831497" w:rsidRDefault="00A36C09" w:rsidP="0093669C">
            <w:hyperlink r:id="rId11" w:history="1">
              <w:r w:rsidR="00831497" w:rsidRPr="00C4373D">
                <w:rPr>
                  <w:rStyle w:val="Hyperlink"/>
                </w:rPr>
                <w:t>http://localhost:7071/users</w:t>
              </w:r>
            </w:hyperlink>
          </w:p>
        </w:tc>
        <w:tc>
          <w:tcPr>
            <w:tcW w:w="3608" w:type="dxa"/>
          </w:tcPr>
          <w:p w14:paraId="7CD529B5" w14:textId="77777777" w:rsidR="00831497" w:rsidRDefault="00A36C09" w:rsidP="0093669C">
            <w:hyperlink r:id="rId12" w:history="1">
              <w:r w:rsidR="00831497" w:rsidRPr="00C4373D">
                <w:rPr>
                  <w:rStyle w:val="Hyperlink"/>
                </w:rPr>
                <w:t>http://localhost:8084/users/users</w:t>
              </w:r>
            </w:hyperlink>
          </w:p>
        </w:tc>
      </w:tr>
      <w:tr w:rsidR="00831497" w14:paraId="7F76C855" w14:textId="77777777" w:rsidTr="00131661">
        <w:tc>
          <w:tcPr>
            <w:tcW w:w="3617" w:type="dxa"/>
          </w:tcPr>
          <w:p w14:paraId="64ADF772" w14:textId="77777777" w:rsidR="00831497" w:rsidRDefault="00831497" w:rsidP="0093669C">
            <w:r>
              <w:t>Order Service</w:t>
            </w:r>
          </w:p>
        </w:tc>
        <w:tc>
          <w:tcPr>
            <w:tcW w:w="3265" w:type="dxa"/>
          </w:tcPr>
          <w:p w14:paraId="00FAB2E0" w14:textId="77777777" w:rsidR="00831497" w:rsidRDefault="00A36C09" w:rsidP="0093669C">
            <w:hyperlink r:id="rId13" w:history="1">
              <w:r w:rsidR="00831497" w:rsidRPr="00C4373D">
                <w:rPr>
                  <w:rStyle w:val="Hyperlink"/>
                </w:rPr>
                <w:t>http://localhost:7072/orders</w:t>
              </w:r>
            </w:hyperlink>
          </w:p>
        </w:tc>
        <w:tc>
          <w:tcPr>
            <w:tcW w:w="3608" w:type="dxa"/>
          </w:tcPr>
          <w:p w14:paraId="2CACE26A" w14:textId="77777777" w:rsidR="00831497" w:rsidRDefault="00A36C09" w:rsidP="0093669C">
            <w:hyperlink r:id="rId14" w:history="1">
              <w:r w:rsidR="00831497" w:rsidRPr="00C4373D">
                <w:rPr>
                  <w:rStyle w:val="Hyperlink"/>
                </w:rPr>
                <w:t>http://localhost:8084/orders/orders</w:t>
              </w:r>
            </w:hyperlink>
          </w:p>
        </w:tc>
      </w:tr>
      <w:tr w:rsidR="00831497" w14:paraId="58658051" w14:textId="77777777" w:rsidTr="00131661">
        <w:tc>
          <w:tcPr>
            <w:tcW w:w="3617" w:type="dxa"/>
          </w:tcPr>
          <w:p w14:paraId="0AF069B1" w14:textId="77777777" w:rsidR="00831497" w:rsidRDefault="00831497" w:rsidP="0093669C">
            <w:r>
              <w:t>Item Service</w:t>
            </w:r>
          </w:p>
        </w:tc>
        <w:tc>
          <w:tcPr>
            <w:tcW w:w="3265" w:type="dxa"/>
          </w:tcPr>
          <w:p w14:paraId="44137076" w14:textId="77777777" w:rsidR="00831497" w:rsidRDefault="00A36C09" w:rsidP="0093669C">
            <w:hyperlink r:id="rId15" w:history="1">
              <w:r w:rsidR="00831497" w:rsidRPr="00C4373D">
                <w:rPr>
                  <w:rStyle w:val="Hyperlink"/>
                </w:rPr>
                <w:t>http://localhost:7073/items</w:t>
              </w:r>
            </w:hyperlink>
          </w:p>
        </w:tc>
        <w:tc>
          <w:tcPr>
            <w:tcW w:w="3608" w:type="dxa"/>
          </w:tcPr>
          <w:p w14:paraId="38CE2B72" w14:textId="77777777" w:rsidR="00831497" w:rsidRDefault="00A36C09" w:rsidP="0093669C">
            <w:hyperlink r:id="rId16" w:history="1">
              <w:r w:rsidR="00831497" w:rsidRPr="00C4373D">
                <w:rPr>
                  <w:rStyle w:val="Hyperlink"/>
                </w:rPr>
                <w:t>http://localhost:8084/items/items</w:t>
              </w:r>
            </w:hyperlink>
          </w:p>
        </w:tc>
      </w:tr>
      <w:tr w:rsidR="00831497" w14:paraId="573D1E48" w14:textId="77777777" w:rsidTr="00131661">
        <w:tc>
          <w:tcPr>
            <w:tcW w:w="3617" w:type="dxa"/>
          </w:tcPr>
          <w:p w14:paraId="48F87D57" w14:textId="77777777" w:rsidR="00831497" w:rsidRDefault="00831497" w:rsidP="0093669C">
            <w:r>
              <w:t>Turbine Service</w:t>
            </w:r>
          </w:p>
        </w:tc>
        <w:tc>
          <w:tcPr>
            <w:tcW w:w="3265" w:type="dxa"/>
          </w:tcPr>
          <w:p w14:paraId="7FED4B3E" w14:textId="77777777" w:rsidR="00831497" w:rsidRDefault="00A36C09" w:rsidP="0093669C">
            <w:hyperlink r:id="rId17" w:history="1">
              <w:r w:rsidR="00831497" w:rsidRPr="00C4373D">
                <w:rPr>
                  <w:rStyle w:val="Hyperlink"/>
                </w:rPr>
                <w:t>http://localhost:8089/hystrix</w:t>
              </w:r>
            </w:hyperlink>
          </w:p>
        </w:tc>
        <w:tc>
          <w:tcPr>
            <w:tcW w:w="3608" w:type="dxa"/>
          </w:tcPr>
          <w:p w14:paraId="4D6C8528" w14:textId="77777777" w:rsidR="00831497" w:rsidRDefault="00831497" w:rsidP="0093669C"/>
        </w:tc>
      </w:tr>
    </w:tbl>
    <w:p w14:paraId="6E20EE19" w14:textId="77777777" w:rsidR="00CA3701" w:rsidRDefault="00CA3701" w:rsidP="00CA3701">
      <w:pPr>
        <w:spacing w:after="0"/>
      </w:pPr>
      <w:bookmarkStart w:id="23" w:name="_Toc510612522"/>
    </w:p>
    <w:p w14:paraId="5EBF8652" w14:textId="77777777" w:rsidR="00972029" w:rsidRDefault="00972029" w:rsidP="00CA3701">
      <w:pPr>
        <w:spacing w:after="0"/>
      </w:pPr>
      <w:r>
        <w:t>Add ‘</w:t>
      </w:r>
      <w:r w:rsidRPr="00895CB2">
        <w:rPr>
          <w:i/>
        </w:rPr>
        <w:t>http://localhost:8089/turbine.stream</w:t>
      </w:r>
      <w:r>
        <w:t>’</w:t>
      </w:r>
      <w:r w:rsidR="00AF72E1">
        <w:t xml:space="preserve"> in the dashboard URL.</w:t>
      </w:r>
    </w:p>
    <w:p w14:paraId="1A6796B2" w14:textId="77777777" w:rsidR="00990A52" w:rsidRDefault="00990A52" w:rsidP="00CA3701">
      <w:pPr>
        <w:spacing w:after="0"/>
      </w:pPr>
    </w:p>
    <w:p w14:paraId="7490F3A5" w14:textId="77777777" w:rsidR="00831497" w:rsidRPr="00C21B0E" w:rsidRDefault="00831497" w:rsidP="00BC1885">
      <w:pPr>
        <w:pStyle w:val="Heading2"/>
      </w:pPr>
      <w:bookmarkStart w:id="24" w:name="_Toc510626115"/>
      <w:r>
        <w:t>Docker Executed Commands:</w:t>
      </w:r>
      <w:bookmarkEnd w:id="23"/>
      <w:bookmarkEnd w:id="24"/>
    </w:p>
    <w:p w14:paraId="07BF1D6E" w14:textId="77777777" w:rsidR="003805DC" w:rsidRDefault="003805DC" w:rsidP="00BC1885">
      <w:pPr>
        <w:spacing w:after="0"/>
      </w:pPr>
    </w:p>
    <w:p w14:paraId="77DFE471" w14:textId="77777777" w:rsidR="00831497" w:rsidRDefault="00831497" w:rsidP="00BC1885">
      <w:pPr>
        <w:spacing w:after="0"/>
      </w:pPr>
      <w:r>
        <w:lastRenderedPageBreak/>
        <w:t xml:space="preserve">MySQL Service – It should have </w:t>
      </w:r>
      <w:r w:rsidRPr="00BC1885">
        <w:rPr>
          <w:i/>
        </w:rPr>
        <w:t>Dockerfile</w:t>
      </w:r>
      <w:r>
        <w:t xml:space="preserve"> and </w:t>
      </w:r>
      <w:r w:rsidRPr="00BC1885">
        <w:rPr>
          <w:i/>
        </w:rPr>
        <w:t>sql</w:t>
      </w:r>
      <w:r>
        <w:t xml:space="preserve"> file</w:t>
      </w:r>
    </w:p>
    <w:p w14:paraId="634BCBA5" w14:textId="77777777" w:rsidR="00831497" w:rsidRDefault="00831497" w:rsidP="00831497">
      <w:pPr>
        <w:pStyle w:val="ListParagraph"/>
        <w:spacing w:after="0"/>
      </w:pPr>
    </w:p>
    <w:tbl>
      <w:tblPr>
        <w:tblStyle w:val="TableGrid"/>
        <w:tblW w:w="10726" w:type="dxa"/>
        <w:tblInd w:w="-5" w:type="dxa"/>
        <w:tblLook w:val="04A0" w:firstRow="1" w:lastRow="0" w:firstColumn="1" w:lastColumn="0" w:noHBand="0" w:noVBand="1"/>
      </w:tblPr>
      <w:tblGrid>
        <w:gridCol w:w="10726"/>
      </w:tblGrid>
      <w:tr w:rsidR="00831497" w14:paraId="370E271D" w14:textId="77777777" w:rsidTr="00BC1885">
        <w:tc>
          <w:tcPr>
            <w:tcW w:w="10726" w:type="dxa"/>
            <w:shd w:val="clear" w:color="auto" w:fill="F2F2F2" w:themeFill="background1" w:themeFillShade="F2"/>
          </w:tcPr>
          <w:p w14:paraId="6DD057E0" w14:textId="77777777" w:rsidR="00831497" w:rsidRPr="00C00E2E" w:rsidRDefault="00831497" w:rsidP="0093669C">
            <w:pPr>
              <w:ind w:firstLine="67"/>
              <w:rPr>
                <w:rFonts w:asciiTheme="majorHAnsi" w:hAnsiTheme="majorHAnsi"/>
              </w:rPr>
            </w:pPr>
            <w:r w:rsidRPr="00C00E2E">
              <w:rPr>
                <w:rFonts w:asciiTheme="majorHAnsi" w:hAnsiTheme="majorHAnsi"/>
              </w:rPr>
              <w:t>cd mysql-dockerfile-directory</w:t>
            </w:r>
          </w:p>
          <w:p w14:paraId="6CC80B88" w14:textId="77777777" w:rsidR="00831497" w:rsidRPr="00C00E2E" w:rsidRDefault="00831497" w:rsidP="0093669C">
            <w:pPr>
              <w:ind w:firstLine="67"/>
              <w:rPr>
                <w:rFonts w:asciiTheme="majorHAnsi" w:hAnsiTheme="majorHAnsi"/>
              </w:rPr>
            </w:pPr>
            <w:r w:rsidRPr="00C00E2E">
              <w:rPr>
                <w:rFonts w:asciiTheme="majorHAnsi" w:hAnsiTheme="majorHAnsi"/>
              </w:rPr>
              <w:t>sudo docker build -t mysql-service .</w:t>
            </w:r>
          </w:p>
          <w:p w14:paraId="516F549F" w14:textId="77777777" w:rsidR="00831497" w:rsidRDefault="00831497" w:rsidP="0093669C">
            <w:pPr>
              <w:ind w:firstLine="67"/>
            </w:pPr>
            <w:r w:rsidRPr="00C00E2E">
              <w:rPr>
                <w:rFonts w:asciiTheme="majorHAnsi" w:hAnsiTheme="majorHAnsi"/>
              </w:rPr>
              <w:t>sudo docker run --net=host -d -p 3306:3306 mysql-service</w:t>
            </w:r>
          </w:p>
        </w:tc>
      </w:tr>
    </w:tbl>
    <w:p w14:paraId="72AB3BAA" w14:textId="77777777" w:rsidR="003805DC" w:rsidRDefault="003805DC" w:rsidP="003805DC">
      <w:pPr>
        <w:spacing w:after="0"/>
      </w:pPr>
    </w:p>
    <w:p w14:paraId="3FFC4818" w14:textId="1F9863A0" w:rsidR="00831497" w:rsidRDefault="00831497" w:rsidP="003805DC">
      <w:pPr>
        <w:spacing w:after="0"/>
      </w:pPr>
      <w:r>
        <w:t xml:space="preserve">Eureka Server – It should have </w:t>
      </w:r>
      <w:r w:rsidRPr="00BC1885">
        <w:rPr>
          <w:i/>
        </w:rPr>
        <w:t>Dockerfile</w:t>
      </w:r>
      <w:r>
        <w:t xml:space="preserve"> and Jar file</w:t>
      </w:r>
    </w:p>
    <w:p w14:paraId="3432AAE5" w14:textId="77777777" w:rsidR="003805DC" w:rsidRDefault="003805DC" w:rsidP="003805DC">
      <w:pPr>
        <w:spacing w:after="0"/>
      </w:pPr>
    </w:p>
    <w:tbl>
      <w:tblPr>
        <w:tblStyle w:val="TableGrid"/>
        <w:tblW w:w="10816" w:type="dxa"/>
        <w:tblInd w:w="-5" w:type="dxa"/>
        <w:tblLook w:val="04A0" w:firstRow="1" w:lastRow="0" w:firstColumn="1" w:lastColumn="0" w:noHBand="0" w:noVBand="1"/>
      </w:tblPr>
      <w:tblGrid>
        <w:gridCol w:w="10816"/>
      </w:tblGrid>
      <w:tr w:rsidR="00831497" w14:paraId="422BEAA9" w14:textId="77777777" w:rsidTr="00BC1885">
        <w:tc>
          <w:tcPr>
            <w:tcW w:w="10816" w:type="dxa"/>
            <w:shd w:val="clear" w:color="auto" w:fill="F2F2F2" w:themeFill="background1" w:themeFillShade="F2"/>
          </w:tcPr>
          <w:p w14:paraId="4C66A738" w14:textId="77777777" w:rsidR="00831497" w:rsidRPr="00AA3E27" w:rsidRDefault="00831497" w:rsidP="0093669C">
            <w:pPr>
              <w:rPr>
                <w:rFonts w:asciiTheme="majorHAnsi" w:hAnsiTheme="majorHAnsi"/>
              </w:rPr>
            </w:pPr>
            <w:r w:rsidRPr="00AA3E27">
              <w:rPr>
                <w:rFonts w:asciiTheme="majorHAnsi" w:hAnsiTheme="majorHAnsi"/>
              </w:rPr>
              <w:t>cd eureka-dockerfile-directory</w:t>
            </w:r>
          </w:p>
          <w:p w14:paraId="1929FBC5" w14:textId="77777777" w:rsidR="00831497" w:rsidRPr="00AA3E27" w:rsidRDefault="00831497" w:rsidP="0093669C">
            <w:pPr>
              <w:rPr>
                <w:rFonts w:asciiTheme="majorHAnsi" w:hAnsiTheme="majorHAnsi"/>
              </w:rPr>
            </w:pPr>
            <w:r w:rsidRPr="00AA3E27">
              <w:rPr>
                <w:rFonts w:asciiTheme="majorHAnsi" w:hAnsiTheme="majorHAnsi"/>
              </w:rPr>
              <w:t>sudo docker build -t eureka-server .</w:t>
            </w:r>
          </w:p>
          <w:p w14:paraId="7AAC61AC" w14:textId="77777777" w:rsidR="00831497" w:rsidRDefault="00831497" w:rsidP="0093669C">
            <w:r w:rsidRPr="00AA3E27">
              <w:rPr>
                <w:rFonts w:asciiTheme="majorHAnsi" w:hAnsiTheme="majorHAnsi"/>
              </w:rPr>
              <w:t>sudo docker run --net=host -d -p 9091:9091 eureka-server</w:t>
            </w:r>
          </w:p>
        </w:tc>
      </w:tr>
    </w:tbl>
    <w:p w14:paraId="6A821A42" w14:textId="77777777" w:rsidR="003805DC" w:rsidRDefault="003805DC" w:rsidP="003805DC">
      <w:pPr>
        <w:spacing w:after="0"/>
      </w:pPr>
    </w:p>
    <w:p w14:paraId="19911A74" w14:textId="09534843" w:rsidR="00831497" w:rsidRDefault="00831497" w:rsidP="003805DC">
      <w:pPr>
        <w:spacing w:after="0"/>
      </w:pPr>
      <w:r>
        <w:t xml:space="preserve">Zuul Service – It should have </w:t>
      </w:r>
      <w:r w:rsidRPr="00BC1885">
        <w:rPr>
          <w:i/>
        </w:rPr>
        <w:t>Dockerfile</w:t>
      </w:r>
      <w:r>
        <w:t xml:space="preserve"> and </w:t>
      </w:r>
      <w:r w:rsidRPr="00BC1885">
        <w:rPr>
          <w:i/>
        </w:rPr>
        <w:t>Jar</w:t>
      </w:r>
      <w:r>
        <w:t xml:space="preserve"> file</w:t>
      </w:r>
    </w:p>
    <w:p w14:paraId="1C363BCE" w14:textId="77777777" w:rsidR="003805DC" w:rsidRDefault="003805DC" w:rsidP="003805DC">
      <w:pPr>
        <w:spacing w:after="0"/>
      </w:pPr>
    </w:p>
    <w:tbl>
      <w:tblPr>
        <w:tblStyle w:val="TableGrid"/>
        <w:tblW w:w="10816" w:type="dxa"/>
        <w:tblInd w:w="-5" w:type="dxa"/>
        <w:tblLook w:val="04A0" w:firstRow="1" w:lastRow="0" w:firstColumn="1" w:lastColumn="0" w:noHBand="0" w:noVBand="1"/>
      </w:tblPr>
      <w:tblGrid>
        <w:gridCol w:w="10816"/>
      </w:tblGrid>
      <w:tr w:rsidR="00831497" w14:paraId="42E7B37E" w14:textId="77777777" w:rsidTr="00BC1885">
        <w:tc>
          <w:tcPr>
            <w:tcW w:w="10816" w:type="dxa"/>
            <w:shd w:val="clear" w:color="auto" w:fill="F2F2F2" w:themeFill="background1" w:themeFillShade="F2"/>
          </w:tcPr>
          <w:p w14:paraId="6EB09434" w14:textId="77777777" w:rsidR="00831497" w:rsidRPr="00381900" w:rsidRDefault="00831497" w:rsidP="0093669C">
            <w:pPr>
              <w:rPr>
                <w:rFonts w:asciiTheme="majorHAnsi" w:hAnsiTheme="majorHAnsi"/>
              </w:rPr>
            </w:pPr>
            <w:r w:rsidRPr="00381900">
              <w:rPr>
                <w:rFonts w:asciiTheme="majorHAnsi" w:hAnsiTheme="majorHAnsi"/>
              </w:rPr>
              <w:t>cd zuul-dockerfile-directory</w:t>
            </w:r>
          </w:p>
          <w:p w14:paraId="07327459" w14:textId="77777777" w:rsidR="00831497" w:rsidRPr="00381900" w:rsidRDefault="00831497" w:rsidP="0093669C">
            <w:pPr>
              <w:rPr>
                <w:rFonts w:asciiTheme="majorHAnsi" w:hAnsiTheme="majorHAnsi"/>
              </w:rPr>
            </w:pPr>
            <w:r w:rsidRPr="00381900">
              <w:rPr>
                <w:rFonts w:asciiTheme="majorHAnsi" w:hAnsiTheme="majorHAnsi"/>
              </w:rPr>
              <w:t>sudo docker build -t zuul-service .</w:t>
            </w:r>
          </w:p>
          <w:p w14:paraId="35A62BB6" w14:textId="77777777" w:rsidR="00831497" w:rsidRDefault="00831497" w:rsidP="0093669C">
            <w:r w:rsidRPr="00381900">
              <w:rPr>
                <w:rFonts w:asciiTheme="majorHAnsi" w:hAnsiTheme="majorHAnsi"/>
              </w:rPr>
              <w:t>sudo docker run --net=host -d -p 8084:8084 zuul-service</w:t>
            </w:r>
          </w:p>
        </w:tc>
      </w:tr>
    </w:tbl>
    <w:p w14:paraId="7D0CC9F2" w14:textId="77777777" w:rsidR="003805DC" w:rsidRDefault="003805DC" w:rsidP="003805DC">
      <w:pPr>
        <w:spacing w:after="0"/>
      </w:pPr>
    </w:p>
    <w:p w14:paraId="4F7A12F7" w14:textId="67A121E7" w:rsidR="00831497" w:rsidRDefault="00831497" w:rsidP="003805DC">
      <w:pPr>
        <w:spacing w:after="0"/>
      </w:pPr>
      <w:r>
        <w:t xml:space="preserve">User Service – It should have </w:t>
      </w:r>
      <w:r w:rsidRPr="00BC1885">
        <w:rPr>
          <w:i/>
        </w:rPr>
        <w:t>Dockerfile</w:t>
      </w:r>
      <w:r>
        <w:t xml:space="preserve"> and </w:t>
      </w:r>
      <w:r w:rsidRPr="00BC1885">
        <w:rPr>
          <w:i/>
        </w:rPr>
        <w:t>Jar</w:t>
      </w:r>
      <w:r>
        <w:t xml:space="preserve"> file</w:t>
      </w:r>
    </w:p>
    <w:p w14:paraId="2B9E937B" w14:textId="77777777" w:rsidR="003805DC" w:rsidRDefault="003805DC" w:rsidP="003805DC">
      <w:pPr>
        <w:spacing w:after="0"/>
      </w:pPr>
    </w:p>
    <w:tbl>
      <w:tblPr>
        <w:tblStyle w:val="TableGrid"/>
        <w:tblW w:w="10816" w:type="dxa"/>
        <w:tblInd w:w="-5" w:type="dxa"/>
        <w:tblLook w:val="04A0" w:firstRow="1" w:lastRow="0" w:firstColumn="1" w:lastColumn="0" w:noHBand="0" w:noVBand="1"/>
      </w:tblPr>
      <w:tblGrid>
        <w:gridCol w:w="10816"/>
      </w:tblGrid>
      <w:tr w:rsidR="00831497" w14:paraId="617DE68A" w14:textId="77777777" w:rsidTr="00BC1885">
        <w:tc>
          <w:tcPr>
            <w:tcW w:w="10816" w:type="dxa"/>
            <w:shd w:val="clear" w:color="auto" w:fill="F2F2F2" w:themeFill="background1" w:themeFillShade="F2"/>
          </w:tcPr>
          <w:p w14:paraId="19366F5D" w14:textId="77777777" w:rsidR="00831497" w:rsidRPr="002A7FC0" w:rsidRDefault="00831497" w:rsidP="0093669C">
            <w:pPr>
              <w:rPr>
                <w:rFonts w:asciiTheme="majorHAnsi" w:hAnsiTheme="majorHAnsi"/>
              </w:rPr>
            </w:pPr>
            <w:r w:rsidRPr="002A7FC0">
              <w:rPr>
                <w:rFonts w:asciiTheme="majorHAnsi" w:hAnsiTheme="majorHAnsi"/>
              </w:rPr>
              <w:t>cd user-dockerfile-directory</w:t>
            </w:r>
          </w:p>
          <w:p w14:paraId="585B1043" w14:textId="77777777" w:rsidR="00831497" w:rsidRPr="002A7FC0" w:rsidRDefault="00831497" w:rsidP="0093669C">
            <w:pPr>
              <w:rPr>
                <w:rFonts w:asciiTheme="majorHAnsi" w:hAnsiTheme="majorHAnsi"/>
              </w:rPr>
            </w:pPr>
            <w:r w:rsidRPr="002A7FC0">
              <w:rPr>
                <w:rFonts w:asciiTheme="majorHAnsi" w:hAnsiTheme="majorHAnsi"/>
              </w:rPr>
              <w:t>sudo docker build -t user-service .</w:t>
            </w:r>
          </w:p>
          <w:p w14:paraId="388BAD23" w14:textId="77777777" w:rsidR="00831497" w:rsidRDefault="00831497" w:rsidP="0093669C">
            <w:r w:rsidRPr="002A7FC0">
              <w:rPr>
                <w:rFonts w:asciiTheme="majorHAnsi" w:hAnsiTheme="majorHAnsi"/>
              </w:rPr>
              <w:t>sudo docker run --net=host -d -p 7071:7071 user-service</w:t>
            </w:r>
          </w:p>
        </w:tc>
      </w:tr>
    </w:tbl>
    <w:p w14:paraId="4A3D115F" w14:textId="77777777" w:rsidR="003805DC" w:rsidRDefault="003805DC" w:rsidP="003805DC">
      <w:pPr>
        <w:spacing w:after="0"/>
      </w:pPr>
    </w:p>
    <w:p w14:paraId="09903D71" w14:textId="201C7B44" w:rsidR="00831497" w:rsidRDefault="00831497" w:rsidP="003805DC">
      <w:pPr>
        <w:spacing w:after="0"/>
      </w:pPr>
      <w:r>
        <w:t xml:space="preserve">Order Service – It should have </w:t>
      </w:r>
      <w:r w:rsidRPr="00BC1885">
        <w:rPr>
          <w:i/>
        </w:rPr>
        <w:t>Dockerfile</w:t>
      </w:r>
      <w:r>
        <w:t xml:space="preserve"> and </w:t>
      </w:r>
      <w:r w:rsidRPr="00BC1885">
        <w:rPr>
          <w:i/>
        </w:rPr>
        <w:t>Jar</w:t>
      </w:r>
      <w:r>
        <w:t xml:space="preserve"> file</w:t>
      </w:r>
    </w:p>
    <w:p w14:paraId="7FB194E6" w14:textId="77777777" w:rsidR="003805DC" w:rsidRDefault="003805DC" w:rsidP="003805DC">
      <w:pPr>
        <w:spacing w:after="0"/>
      </w:pPr>
    </w:p>
    <w:tbl>
      <w:tblPr>
        <w:tblStyle w:val="TableGrid"/>
        <w:tblW w:w="10816" w:type="dxa"/>
        <w:tblInd w:w="-5" w:type="dxa"/>
        <w:tblLook w:val="04A0" w:firstRow="1" w:lastRow="0" w:firstColumn="1" w:lastColumn="0" w:noHBand="0" w:noVBand="1"/>
      </w:tblPr>
      <w:tblGrid>
        <w:gridCol w:w="10816"/>
      </w:tblGrid>
      <w:tr w:rsidR="00831497" w14:paraId="7F3EA867" w14:textId="77777777" w:rsidTr="00BC1885">
        <w:tc>
          <w:tcPr>
            <w:tcW w:w="10816" w:type="dxa"/>
            <w:shd w:val="clear" w:color="auto" w:fill="F2F2F2" w:themeFill="background1" w:themeFillShade="F2"/>
          </w:tcPr>
          <w:p w14:paraId="7D91D590" w14:textId="77777777" w:rsidR="00831497" w:rsidRPr="00C8230F" w:rsidRDefault="00831497" w:rsidP="0093669C">
            <w:pPr>
              <w:rPr>
                <w:rFonts w:asciiTheme="majorHAnsi" w:hAnsiTheme="majorHAnsi"/>
              </w:rPr>
            </w:pPr>
            <w:r w:rsidRPr="00C8230F">
              <w:rPr>
                <w:rFonts w:asciiTheme="majorHAnsi" w:hAnsiTheme="majorHAnsi"/>
              </w:rPr>
              <w:t>cd order-dockerfile-directory</w:t>
            </w:r>
          </w:p>
          <w:p w14:paraId="5EBAFA62" w14:textId="77777777" w:rsidR="00831497" w:rsidRPr="00C8230F" w:rsidRDefault="00831497" w:rsidP="0093669C">
            <w:pPr>
              <w:rPr>
                <w:rFonts w:asciiTheme="majorHAnsi" w:hAnsiTheme="majorHAnsi"/>
              </w:rPr>
            </w:pPr>
            <w:r w:rsidRPr="00C8230F">
              <w:rPr>
                <w:rFonts w:asciiTheme="majorHAnsi" w:hAnsiTheme="majorHAnsi"/>
              </w:rPr>
              <w:t>sudo docker build -t order-service .</w:t>
            </w:r>
          </w:p>
          <w:p w14:paraId="46247238" w14:textId="77777777" w:rsidR="00831497" w:rsidRDefault="00831497" w:rsidP="0093669C">
            <w:r w:rsidRPr="00C8230F">
              <w:rPr>
                <w:rFonts w:asciiTheme="majorHAnsi" w:hAnsiTheme="majorHAnsi"/>
              </w:rPr>
              <w:t>sudo docker run --net=host -d -p 7072:7072 order-service</w:t>
            </w:r>
          </w:p>
        </w:tc>
      </w:tr>
    </w:tbl>
    <w:p w14:paraId="1B637506" w14:textId="77777777" w:rsidR="003805DC" w:rsidRDefault="003805DC" w:rsidP="003805DC">
      <w:pPr>
        <w:spacing w:after="0"/>
      </w:pPr>
    </w:p>
    <w:p w14:paraId="31158A86" w14:textId="5AAA3A68" w:rsidR="00831497" w:rsidRDefault="00831497" w:rsidP="003805DC">
      <w:pPr>
        <w:spacing w:after="0"/>
      </w:pPr>
      <w:r>
        <w:t xml:space="preserve">Item Service – It should have </w:t>
      </w:r>
      <w:r w:rsidRPr="00BC1885">
        <w:rPr>
          <w:i/>
        </w:rPr>
        <w:t>Dockerfile</w:t>
      </w:r>
      <w:r>
        <w:t xml:space="preserve"> and </w:t>
      </w:r>
      <w:r w:rsidRPr="00BC1885">
        <w:rPr>
          <w:i/>
        </w:rPr>
        <w:t>Jar</w:t>
      </w:r>
      <w:r>
        <w:t xml:space="preserve"> file</w:t>
      </w:r>
    </w:p>
    <w:p w14:paraId="4F8F958D" w14:textId="77777777" w:rsidR="003805DC" w:rsidRDefault="003805DC" w:rsidP="003805DC">
      <w:pPr>
        <w:spacing w:after="0"/>
      </w:pPr>
    </w:p>
    <w:tbl>
      <w:tblPr>
        <w:tblStyle w:val="TableGrid"/>
        <w:tblW w:w="10816" w:type="dxa"/>
        <w:tblInd w:w="-5" w:type="dxa"/>
        <w:tblLook w:val="04A0" w:firstRow="1" w:lastRow="0" w:firstColumn="1" w:lastColumn="0" w:noHBand="0" w:noVBand="1"/>
      </w:tblPr>
      <w:tblGrid>
        <w:gridCol w:w="10816"/>
      </w:tblGrid>
      <w:tr w:rsidR="00831497" w14:paraId="4DE1BCAB" w14:textId="77777777" w:rsidTr="00BC1885">
        <w:tc>
          <w:tcPr>
            <w:tcW w:w="10816" w:type="dxa"/>
            <w:shd w:val="clear" w:color="auto" w:fill="F2F2F2" w:themeFill="background1" w:themeFillShade="F2"/>
          </w:tcPr>
          <w:p w14:paraId="22700D00" w14:textId="77777777" w:rsidR="00831497" w:rsidRPr="00845A78" w:rsidRDefault="00831497" w:rsidP="0093669C">
            <w:pPr>
              <w:rPr>
                <w:rFonts w:asciiTheme="majorHAnsi" w:hAnsiTheme="majorHAnsi"/>
              </w:rPr>
            </w:pPr>
            <w:r w:rsidRPr="00845A78">
              <w:rPr>
                <w:rFonts w:asciiTheme="majorHAnsi" w:hAnsiTheme="majorHAnsi"/>
              </w:rPr>
              <w:t>cd item-dockerfile-directory</w:t>
            </w:r>
          </w:p>
          <w:p w14:paraId="3FAF7611" w14:textId="77777777" w:rsidR="00831497" w:rsidRPr="00845A78" w:rsidRDefault="00831497" w:rsidP="0093669C">
            <w:pPr>
              <w:rPr>
                <w:rFonts w:asciiTheme="majorHAnsi" w:hAnsiTheme="majorHAnsi"/>
              </w:rPr>
            </w:pPr>
            <w:r w:rsidRPr="00845A78">
              <w:rPr>
                <w:rFonts w:asciiTheme="majorHAnsi" w:hAnsiTheme="majorHAnsi"/>
              </w:rPr>
              <w:t>sudo docker build -t item-service .</w:t>
            </w:r>
          </w:p>
          <w:p w14:paraId="49514570" w14:textId="77777777" w:rsidR="00831497" w:rsidRDefault="00831497" w:rsidP="0093669C">
            <w:r w:rsidRPr="00845A78">
              <w:rPr>
                <w:rFonts w:asciiTheme="majorHAnsi" w:hAnsiTheme="majorHAnsi"/>
              </w:rPr>
              <w:t>sudo docker run --net=host -d -p 7073:7073 item-service</w:t>
            </w:r>
          </w:p>
        </w:tc>
      </w:tr>
    </w:tbl>
    <w:p w14:paraId="7859BB0E" w14:textId="77777777" w:rsidR="003805DC" w:rsidRDefault="003805DC" w:rsidP="003805DC">
      <w:pPr>
        <w:spacing w:after="0"/>
      </w:pPr>
    </w:p>
    <w:p w14:paraId="3FDCA388" w14:textId="2569EF1D" w:rsidR="00831497" w:rsidRDefault="00831497" w:rsidP="003805DC">
      <w:pPr>
        <w:spacing w:after="0"/>
      </w:pPr>
      <w:r>
        <w:t xml:space="preserve">Turbine Service – It should have </w:t>
      </w:r>
      <w:r w:rsidRPr="00BC1885">
        <w:rPr>
          <w:i/>
        </w:rPr>
        <w:t>Dockerfile</w:t>
      </w:r>
      <w:r>
        <w:t xml:space="preserve"> and </w:t>
      </w:r>
      <w:r w:rsidRPr="00BC1885">
        <w:rPr>
          <w:i/>
        </w:rPr>
        <w:t>Jar</w:t>
      </w:r>
      <w:r>
        <w:t xml:space="preserve"> file</w:t>
      </w:r>
    </w:p>
    <w:p w14:paraId="6C06FC15" w14:textId="77777777" w:rsidR="003805DC" w:rsidRDefault="003805DC" w:rsidP="003805DC">
      <w:pPr>
        <w:spacing w:after="0"/>
      </w:pPr>
    </w:p>
    <w:tbl>
      <w:tblPr>
        <w:tblStyle w:val="TableGrid"/>
        <w:tblW w:w="10816" w:type="dxa"/>
        <w:tblInd w:w="-5" w:type="dxa"/>
        <w:tblLook w:val="04A0" w:firstRow="1" w:lastRow="0" w:firstColumn="1" w:lastColumn="0" w:noHBand="0" w:noVBand="1"/>
      </w:tblPr>
      <w:tblGrid>
        <w:gridCol w:w="10816"/>
      </w:tblGrid>
      <w:tr w:rsidR="00831497" w14:paraId="29C1D346" w14:textId="77777777" w:rsidTr="00BC1885">
        <w:tc>
          <w:tcPr>
            <w:tcW w:w="10816" w:type="dxa"/>
            <w:shd w:val="clear" w:color="auto" w:fill="F2F2F2" w:themeFill="background1" w:themeFillShade="F2"/>
          </w:tcPr>
          <w:p w14:paraId="0E7A6DFA" w14:textId="77777777" w:rsidR="00831497" w:rsidRPr="00B127DD" w:rsidRDefault="00831497" w:rsidP="0093669C">
            <w:pPr>
              <w:rPr>
                <w:rFonts w:asciiTheme="majorHAnsi" w:hAnsiTheme="majorHAnsi"/>
              </w:rPr>
            </w:pPr>
            <w:r w:rsidRPr="00B127DD">
              <w:rPr>
                <w:rFonts w:asciiTheme="majorHAnsi" w:hAnsiTheme="majorHAnsi"/>
              </w:rPr>
              <w:t>cd turbine-dockerfile-directory</w:t>
            </w:r>
          </w:p>
          <w:p w14:paraId="09D9D3EF" w14:textId="77777777" w:rsidR="00831497" w:rsidRPr="00B127DD" w:rsidRDefault="00831497" w:rsidP="0093669C">
            <w:pPr>
              <w:rPr>
                <w:rFonts w:asciiTheme="majorHAnsi" w:hAnsiTheme="majorHAnsi"/>
              </w:rPr>
            </w:pPr>
            <w:r w:rsidRPr="00B127DD">
              <w:rPr>
                <w:rFonts w:asciiTheme="majorHAnsi" w:hAnsiTheme="majorHAnsi"/>
              </w:rPr>
              <w:t>sudo docker build -t turbine-service .</w:t>
            </w:r>
          </w:p>
          <w:p w14:paraId="04A42F93" w14:textId="77777777" w:rsidR="00831497" w:rsidRDefault="00831497" w:rsidP="0093669C">
            <w:r w:rsidRPr="00B127DD">
              <w:rPr>
                <w:rFonts w:asciiTheme="majorHAnsi" w:hAnsiTheme="majorHAnsi"/>
              </w:rPr>
              <w:t>sudo docker run --net=host -d -p 8089:8089 turbine-service</w:t>
            </w:r>
          </w:p>
        </w:tc>
      </w:tr>
    </w:tbl>
    <w:p w14:paraId="37AB17AA" w14:textId="77777777" w:rsidR="00831497" w:rsidRPr="00831497" w:rsidRDefault="00831497" w:rsidP="00831497"/>
    <w:sectPr w:rsidR="00831497" w:rsidRPr="00831497" w:rsidSect="00EA1D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032A4"/>
    <w:multiLevelType w:val="hybridMultilevel"/>
    <w:tmpl w:val="D908B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B6A1C"/>
    <w:multiLevelType w:val="hybridMultilevel"/>
    <w:tmpl w:val="2556E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468BA"/>
    <w:multiLevelType w:val="hybridMultilevel"/>
    <w:tmpl w:val="0A70D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75DD1"/>
    <w:multiLevelType w:val="hybridMultilevel"/>
    <w:tmpl w:val="EFE81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84DF9"/>
    <w:multiLevelType w:val="hybridMultilevel"/>
    <w:tmpl w:val="171CF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D4711"/>
    <w:multiLevelType w:val="hybridMultilevel"/>
    <w:tmpl w:val="C83C3EDC"/>
    <w:lvl w:ilvl="0" w:tplc="40E62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031E67"/>
    <w:multiLevelType w:val="hybridMultilevel"/>
    <w:tmpl w:val="30B62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mar Prabhash Anand">
    <w15:presenceInfo w15:providerId="AD" w15:userId="S-1-5-21-117609710-1229272821-682003330-1729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6F"/>
    <w:rsid w:val="00003B9D"/>
    <w:rsid w:val="000109F5"/>
    <w:rsid w:val="00013623"/>
    <w:rsid w:val="00017590"/>
    <w:rsid w:val="00022C64"/>
    <w:rsid w:val="00023032"/>
    <w:rsid w:val="00040444"/>
    <w:rsid w:val="000406D7"/>
    <w:rsid w:val="000423C5"/>
    <w:rsid w:val="00060329"/>
    <w:rsid w:val="00062398"/>
    <w:rsid w:val="00090923"/>
    <w:rsid w:val="00094361"/>
    <w:rsid w:val="00094B26"/>
    <w:rsid w:val="00095700"/>
    <w:rsid w:val="000967E8"/>
    <w:rsid w:val="000A186B"/>
    <w:rsid w:val="000B389E"/>
    <w:rsid w:val="000B480F"/>
    <w:rsid w:val="000B56CE"/>
    <w:rsid w:val="000C52AA"/>
    <w:rsid w:val="000F02AC"/>
    <w:rsid w:val="00102C1F"/>
    <w:rsid w:val="00103349"/>
    <w:rsid w:val="00103693"/>
    <w:rsid w:val="001135CF"/>
    <w:rsid w:val="0011385F"/>
    <w:rsid w:val="0012003D"/>
    <w:rsid w:val="00131661"/>
    <w:rsid w:val="001322AC"/>
    <w:rsid w:val="00145D4A"/>
    <w:rsid w:val="00147126"/>
    <w:rsid w:val="0015042A"/>
    <w:rsid w:val="00153345"/>
    <w:rsid w:val="00153E5C"/>
    <w:rsid w:val="00155793"/>
    <w:rsid w:val="00160C5E"/>
    <w:rsid w:val="001615D6"/>
    <w:rsid w:val="00167DA6"/>
    <w:rsid w:val="00174B4A"/>
    <w:rsid w:val="00187EC8"/>
    <w:rsid w:val="00197A7D"/>
    <w:rsid w:val="001A2396"/>
    <w:rsid w:val="001A7499"/>
    <w:rsid w:val="001B073B"/>
    <w:rsid w:val="001C4CAD"/>
    <w:rsid w:val="001C541F"/>
    <w:rsid w:val="001D2113"/>
    <w:rsid w:val="001E1F25"/>
    <w:rsid w:val="001F3ED0"/>
    <w:rsid w:val="001F5AAA"/>
    <w:rsid w:val="00211FB7"/>
    <w:rsid w:val="00225E7D"/>
    <w:rsid w:val="0023692D"/>
    <w:rsid w:val="00245B00"/>
    <w:rsid w:val="00250E9B"/>
    <w:rsid w:val="00266B89"/>
    <w:rsid w:val="00266CE6"/>
    <w:rsid w:val="00282F8C"/>
    <w:rsid w:val="00284A54"/>
    <w:rsid w:val="00286112"/>
    <w:rsid w:val="00297798"/>
    <w:rsid w:val="002A4A34"/>
    <w:rsid w:val="002A4FB8"/>
    <w:rsid w:val="002A7FC0"/>
    <w:rsid w:val="002B031D"/>
    <w:rsid w:val="002C5491"/>
    <w:rsid w:val="002D03DF"/>
    <w:rsid w:val="002E74F2"/>
    <w:rsid w:val="002F0BC0"/>
    <w:rsid w:val="002F3B22"/>
    <w:rsid w:val="00303E23"/>
    <w:rsid w:val="00317BF0"/>
    <w:rsid w:val="00324D28"/>
    <w:rsid w:val="00327474"/>
    <w:rsid w:val="00336C64"/>
    <w:rsid w:val="00343E39"/>
    <w:rsid w:val="00344661"/>
    <w:rsid w:val="00350207"/>
    <w:rsid w:val="00350CB5"/>
    <w:rsid w:val="00360011"/>
    <w:rsid w:val="003613E0"/>
    <w:rsid w:val="003620EF"/>
    <w:rsid w:val="00362A2C"/>
    <w:rsid w:val="00364F7B"/>
    <w:rsid w:val="003665BE"/>
    <w:rsid w:val="00375253"/>
    <w:rsid w:val="00376194"/>
    <w:rsid w:val="00377341"/>
    <w:rsid w:val="003805DC"/>
    <w:rsid w:val="00381900"/>
    <w:rsid w:val="003A2374"/>
    <w:rsid w:val="003B7A5F"/>
    <w:rsid w:val="003F5137"/>
    <w:rsid w:val="003F63EB"/>
    <w:rsid w:val="00400478"/>
    <w:rsid w:val="004050DD"/>
    <w:rsid w:val="0041120E"/>
    <w:rsid w:val="00411353"/>
    <w:rsid w:val="00414F3B"/>
    <w:rsid w:val="00417E26"/>
    <w:rsid w:val="00436694"/>
    <w:rsid w:val="00440788"/>
    <w:rsid w:val="0044171D"/>
    <w:rsid w:val="00444C04"/>
    <w:rsid w:val="00454D05"/>
    <w:rsid w:val="004579EA"/>
    <w:rsid w:val="004674BC"/>
    <w:rsid w:val="00467714"/>
    <w:rsid w:val="00475179"/>
    <w:rsid w:val="004827AB"/>
    <w:rsid w:val="004909EB"/>
    <w:rsid w:val="004B0233"/>
    <w:rsid w:val="004B57DD"/>
    <w:rsid w:val="004C5DA9"/>
    <w:rsid w:val="004D3761"/>
    <w:rsid w:val="004D3A90"/>
    <w:rsid w:val="004E3BA8"/>
    <w:rsid w:val="004E4D9A"/>
    <w:rsid w:val="004E6B80"/>
    <w:rsid w:val="004F5D07"/>
    <w:rsid w:val="004F6054"/>
    <w:rsid w:val="004F6786"/>
    <w:rsid w:val="004F70AE"/>
    <w:rsid w:val="004F7791"/>
    <w:rsid w:val="00502292"/>
    <w:rsid w:val="00502F14"/>
    <w:rsid w:val="0051125A"/>
    <w:rsid w:val="00522D4E"/>
    <w:rsid w:val="005233E7"/>
    <w:rsid w:val="005377D7"/>
    <w:rsid w:val="00541154"/>
    <w:rsid w:val="00542A4B"/>
    <w:rsid w:val="0054404F"/>
    <w:rsid w:val="00550A31"/>
    <w:rsid w:val="00560CC1"/>
    <w:rsid w:val="00565F78"/>
    <w:rsid w:val="00567086"/>
    <w:rsid w:val="00584F3B"/>
    <w:rsid w:val="005878D7"/>
    <w:rsid w:val="005948F0"/>
    <w:rsid w:val="00597ABF"/>
    <w:rsid w:val="005A21EE"/>
    <w:rsid w:val="005A2D14"/>
    <w:rsid w:val="005B2086"/>
    <w:rsid w:val="005B3DCB"/>
    <w:rsid w:val="005B7FAE"/>
    <w:rsid w:val="005C1454"/>
    <w:rsid w:val="005C3DB4"/>
    <w:rsid w:val="005D10B2"/>
    <w:rsid w:val="005E1C1B"/>
    <w:rsid w:val="005F1378"/>
    <w:rsid w:val="005F4E40"/>
    <w:rsid w:val="00605588"/>
    <w:rsid w:val="006166FE"/>
    <w:rsid w:val="00616827"/>
    <w:rsid w:val="00633FCB"/>
    <w:rsid w:val="006503C1"/>
    <w:rsid w:val="00660CA2"/>
    <w:rsid w:val="006942E5"/>
    <w:rsid w:val="006A150B"/>
    <w:rsid w:val="006A6A5C"/>
    <w:rsid w:val="006C38DC"/>
    <w:rsid w:val="006C601E"/>
    <w:rsid w:val="006F3932"/>
    <w:rsid w:val="00701DD3"/>
    <w:rsid w:val="00714CED"/>
    <w:rsid w:val="00724C5A"/>
    <w:rsid w:val="00736E6A"/>
    <w:rsid w:val="0074643B"/>
    <w:rsid w:val="007676C1"/>
    <w:rsid w:val="00770C8E"/>
    <w:rsid w:val="00773A3A"/>
    <w:rsid w:val="0078061F"/>
    <w:rsid w:val="00797A7B"/>
    <w:rsid w:val="007A1509"/>
    <w:rsid w:val="007A38FD"/>
    <w:rsid w:val="007D138C"/>
    <w:rsid w:val="007D209B"/>
    <w:rsid w:val="007E0742"/>
    <w:rsid w:val="007F0BCB"/>
    <w:rsid w:val="007F76F0"/>
    <w:rsid w:val="0080413D"/>
    <w:rsid w:val="00806CC8"/>
    <w:rsid w:val="00810CF8"/>
    <w:rsid w:val="00821E36"/>
    <w:rsid w:val="0082595A"/>
    <w:rsid w:val="00831497"/>
    <w:rsid w:val="00840715"/>
    <w:rsid w:val="00845A78"/>
    <w:rsid w:val="00847F2E"/>
    <w:rsid w:val="00850218"/>
    <w:rsid w:val="00860520"/>
    <w:rsid w:val="00864AD7"/>
    <w:rsid w:val="00871628"/>
    <w:rsid w:val="00874F96"/>
    <w:rsid w:val="008769FD"/>
    <w:rsid w:val="008873AB"/>
    <w:rsid w:val="0089141F"/>
    <w:rsid w:val="00895CB2"/>
    <w:rsid w:val="00897E0D"/>
    <w:rsid w:val="008A3F64"/>
    <w:rsid w:val="008B4040"/>
    <w:rsid w:val="008C04EB"/>
    <w:rsid w:val="008D6504"/>
    <w:rsid w:val="008E2879"/>
    <w:rsid w:val="008E5276"/>
    <w:rsid w:val="008E680F"/>
    <w:rsid w:val="008F05B8"/>
    <w:rsid w:val="008F4D3F"/>
    <w:rsid w:val="008F699D"/>
    <w:rsid w:val="00910FE4"/>
    <w:rsid w:val="00911227"/>
    <w:rsid w:val="0091499C"/>
    <w:rsid w:val="00914B3D"/>
    <w:rsid w:val="00931926"/>
    <w:rsid w:val="0093195A"/>
    <w:rsid w:val="009341A4"/>
    <w:rsid w:val="00944683"/>
    <w:rsid w:val="00951169"/>
    <w:rsid w:val="00961D60"/>
    <w:rsid w:val="00971985"/>
    <w:rsid w:val="00972029"/>
    <w:rsid w:val="00984278"/>
    <w:rsid w:val="009867D6"/>
    <w:rsid w:val="00990A52"/>
    <w:rsid w:val="00994675"/>
    <w:rsid w:val="00996689"/>
    <w:rsid w:val="0099674C"/>
    <w:rsid w:val="009A4704"/>
    <w:rsid w:val="009B6A9F"/>
    <w:rsid w:val="009C36ED"/>
    <w:rsid w:val="009C7299"/>
    <w:rsid w:val="009D1FF6"/>
    <w:rsid w:val="009D61B8"/>
    <w:rsid w:val="009F320E"/>
    <w:rsid w:val="00A02A4D"/>
    <w:rsid w:val="00A051CD"/>
    <w:rsid w:val="00A1457A"/>
    <w:rsid w:val="00A2604D"/>
    <w:rsid w:val="00A2706D"/>
    <w:rsid w:val="00A33E67"/>
    <w:rsid w:val="00A36C09"/>
    <w:rsid w:val="00A37BAC"/>
    <w:rsid w:val="00A50422"/>
    <w:rsid w:val="00A53CBE"/>
    <w:rsid w:val="00A661BB"/>
    <w:rsid w:val="00A8154A"/>
    <w:rsid w:val="00A87800"/>
    <w:rsid w:val="00A929B8"/>
    <w:rsid w:val="00AA3E27"/>
    <w:rsid w:val="00AB5709"/>
    <w:rsid w:val="00AC160B"/>
    <w:rsid w:val="00AD3CF2"/>
    <w:rsid w:val="00AD486B"/>
    <w:rsid w:val="00AF72E1"/>
    <w:rsid w:val="00B107FD"/>
    <w:rsid w:val="00B127DD"/>
    <w:rsid w:val="00B12BFB"/>
    <w:rsid w:val="00B40CBD"/>
    <w:rsid w:val="00B54B88"/>
    <w:rsid w:val="00B55CF6"/>
    <w:rsid w:val="00B562F5"/>
    <w:rsid w:val="00B60AE9"/>
    <w:rsid w:val="00B6615A"/>
    <w:rsid w:val="00B77645"/>
    <w:rsid w:val="00B816D4"/>
    <w:rsid w:val="00B82875"/>
    <w:rsid w:val="00B852F0"/>
    <w:rsid w:val="00B93B22"/>
    <w:rsid w:val="00B95173"/>
    <w:rsid w:val="00BB2F23"/>
    <w:rsid w:val="00BB60AC"/>
    <w:rsid w:val="00BC14A7"/>
    <w:rsid w:val="00BC1885"/>
    <w:rsid w:val="00BC410A"/>
    <w:rsid w:val="00BC7086"/>
    <w:rsid w:val="00BF656D"/>
    <w:rsid w:val="00BF7183"/>
    <w:rsid w:val="00C00E2E"/>
    <w:rsid w:val="00C11552"/>
    <w:rsid w:val="00C130E9"/>
    <w:rsid w:val="00C207BA"/>
    <w:rsid w:val="00C2392F"/>
    <w:rsid w:val="00C2626F"/>
    <w:rsid w:val="00C34E43"/>
    <w:rsid w:val="00C36D5E"/>
    <w:rsid w:val="00C52BA4"/>
    <w:rsid w:val="00C67E88"/>
    <w:rsid w:val="00C7272A"/>
    <w:rsid w:val="00C8230F"/>
    <w:rsid w:val="00C8379F"/>
    <w:rsid w:val="00C83ED7"/>
    <w:rsid w:val="00C8758C"/>
    <w:rsid w:val="00C90EFA"/>
    <w:rsid w:val="00C97F05"/>
    <w:rsid w:val="00CA3701"/>
    <w:rsid w:val="00CB0F43"/>
    <w:rsid w:val="00CB5D89"/>
    <w:rsid w:val="00CC0EE2"/>
    <w:rsid w:val="00CC2F85"/>
    <w:rsid w:val="00CD68A3"/>
    <w:rsid w:val="00CD7B0F"/>
    <w:rsid w:val="00CE5C81"/>
    <w:rsid w:val="00CF762E"/>
    <w:rsid w:val="00D02790"/>
    <w:rsid w:val="00D07FA2"/>
    <w:rsid w:val="00D10D35"/>
    <w:rsid w:val="00D15B4B"/>
    <w:rsid w:val="00D1762E"/>
    <w:rsid w:val="00D21651"/>
    <w:rsid w:val="00D25120"/>
    <w:rsid w:val="00D352B1"/>
    <w:rsid w:val="00D40C69"/>
    <w:rsid w:val="00D44720"/>
    <w:rsid w:val="00D65F7C"/>
    <w:rsid w:val="00D87E93"/>
    <w:rsid w:val="00DA774B"/>
    <w:rsid w:val="00DA7B78"/>
    <w:rsid w:val="00DB2858"/>
    <w:rsid w:val="00DC0484"/>
    <w:rsid w:val="00DC6DDC"/>
    <w:rsid w:val="00DD0F63"/>
    <w:rsid w:val="00DE24AE"/>
    <w:rsid w:val="00DE5747"/>
    <w:rsid w:val="00DF6104"/>
    <w:rsid w:val="00DF6832"/>
    <w:rsid w:val="00E00560"/>
    <w:rsid w:val="00E01A04"/>
    <w:rsid w:val="00E04440"/>
    <w:rsid w:val="00E0544A"/>
    <w:rsid w:val="00E12A2F"/>
    <w:rsid w:val="00E14909"/>
    <w:rsid w:val="00E242ED"/>
    <w:rsid w:val="00E26A24"/>
    <w:rsid w:val="00E306CA"/>
    <w:rsid w:val="00E32EBC"/>
    <w:rsid w:val="00E33593"/>
    <w:rsid w:val="00E35362"/>
    <w:rsid w:val="00E416DA"/>
    <w:rsid w:val="00E46DF3"/>
    <w:rsid w:val="00E55390"/>
    <w:rsid w:val="00E562B9"/>
    <w:rsid w:val="00E56366"/>
    <w:rsid w:val="00E57FA1"/>
    <w:rsid w:val="00E66470"/>
    <w:rsid w:val="00E71B6F"/>
    <w:rsid w:val="00E8417C"/>
    <w:rsid w:val="00E871BF"/>
    <w:rsid w:val="00E94084"/>
    <w:rsid w:val="00EA1D90"/>
    <w:rsid w:val="00EA3109"/>
    <w:rsid w:val="00EA5FBB"/>
    <w:rsid w:val="00EB029F"/>
    <w:rsid w:val="00ED7D7C"/>
    <w:rsid w:val="00F0075A"/>
    <w:rsid w:val="00F01BAD"/>
    <w:rsid w:val="00F10E59"/>
    <w:rsid w:val="00F267B8"/>
    <w:rsid w:val="00F2767B"/>
    <w:rsid w:val="00F33948"/>
    <w:rsid w:val="00F40DD2"/>
    <w:rsid w:val="00F45CBD"/>
    <w:rsid w:val="00F561E6"/>
    <w:rsid w:val="00F7015B"/>
    <w:rsid w:val="00F70C54"/>
    <w:rsid w:val="00F84E80"/>
    <w:rsid w:val="00FA646D"/>
    <w:rsid w:val="00FB38D9"/>
    <w:rsid w:val="00FB42A0"/>
    <w:rsid w:val="00FC4889"/>
    <w:rsid w:val="00FE60F1"/>
    <w:rsid w:val="00FE68A1"/>
    <w:rsid w:val="00FF175A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56EB"/>
  <w15:chartTrackingRefBased/>
  <w15:docId w15:val="{39CFE821-CD23-4936-903F-AB67A39D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5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75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B22"/>
    <w:pPr>
      <w:ind w:left="720"/>
      <w:contextualSpacing/>
    </w:pPr>
  </w:style>
  <w:style w:type="table" w:styleId="TableGrid">
    <w:name w:val="Table Grid"/>
    <w:basedOn w:val="TableNormal"/>
    <w:uiPriority w:val="39"/>
    <w:rsid w:val="00891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C2F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2F8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C2F85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8314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149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334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33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345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A6A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A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A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A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A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A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073/swagger-ui.html" TargetMode="External"/><Relationship Id="rId13" Type="http://schemas.openxmlformats.org/officeDocument/2006/relationships/hyperlink" Target="http://localhost:7072/order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7072/swagger-ui.html" TargetMode="External"/><Relationship Id="rId12" Type="http://schemas.openxmlformats.org/officeDocument/2006/relationships/hyperlink" Target="http://localhost:8084/users/users" TargetMode="External"/><Relationship Id="rId17" Type="http://schemas.openxmlformats.org/officeDocument/2006/relationships/hyperlink" Target="http://localhost:8089/hystri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4/items/item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7071/swagger-ui.html" TargetMode="External"/><Relationship Id="rId11" Type="http://schemas.openxmlformats.org/officeDocument/2006/relationships/hyperlink" Target="http://localhost:7071/us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7073/items" TargetMode="External"/><Relationship Id="rId10" Type="http://schemas.openxmlformats.org/officeDocument/2006/relationships/hyperlink" Target="http://localhost:8084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localhost:9091" TargetMode="External"/><Relationship Id="rId14" Type="http://schemas.openxmlformats.org/officeDocument/2006/relationships/hyperlink" Target="http://localhost:8084/orders/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5A69-E22A-4250-8B56-BA52D2FC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21</Pages>
  <Words>4525</Words>
  <Characters>25797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kpit</Company>
  <LinksUpToDate>false</LinksUpToDate>
  <CharactersWithSpaces>30262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Prabhash Anand</dc:creator>
  <cp:keywords/>
  <dc:description/>
  <cp:lastModifiedBy>Kumar Prabhash Anand</cp:lastModifiedBy>
  <cp:revision>314</cp:revision>
  <dcterms:created xsi:type="dcterms:W3CDTF">2018-04-04T09:07:00Z</dcterms:created>
  <dcterms:modified xsi:type="dcterms:W3CDTF">2018-04-04T11:56:00Z</dcterms:modified>
</cp:coreProperties>
</file>